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40D4" w14:textId="6556AB36" w:rsidR="005F2E64" w:rsidRDefault="005F2E64" w:rsidP="005F2E64">
      <w:pPr>
        <w:pStyle w:val="Heading1"/>
      </w:pPr>
      <w:r>
        <w:t>Intro</w:t>
      </w:r>
      <w:r w:rsidR="000470B2">
        <w:t>duction</w:t>
      </w:r>
    </w:p>
    <w:p w14:paraId="1C059314" w14:textId="77777777" w:rsidR="007C38BA" w:rsidRDefault="00E47D4C" w:rsidP="00E47D4C">
      <w:pPr>
        <w:pStyle w:val="ListParagraph"/>
        <w:numPr>
          <w:ilvl w:val="0"/>
          <w:numId w:val="2"/>
        </w:numPr>
      </w:pPr>
      <w:r>
        <w:t xml:space="preserve">Broader theory: </w:t>
      </w:r>
    </w:p>
    <w:p w14:paraId="0F69DD1D" w14:textId="318D5CDE" w:rsidR="007C38BA" w:rsidRDefault="00F30428" w:rsidP="007C38BA">
      <w:pPr>
        <w:pStyle w:val="ListParagraph"/>
        <w:numPr>
          <w:ilvl w:val="1"/>
          <w:numId w:val="2"/>
        </w:numPr>
      </w:pPr>
      <w:commentRangeStart w:id="0"/>
      <w:r>
        <w:t xml:space="preserve">Hierarchy </w:t>
      </w:r>
      <w:commentRangeEnd w:id="0"/>
      <w:r w:rsidR="00EE02D2">
        <w:rPr>
          <w:rStyle w:val="CommentReference"/>
        </w:rPr>
        <w:commentReference w:id="0"/>
      </w:r>
      <w:r>
        <w:t xml:space="preserve">of predictability and variability </w:t>
      </w:r>
      <w:r w:rsidR="00BF6796">
        <w:t>i</w:t>
      </w:r>
      <w:r>
        <w:t>n restoration</w:t>
      </w:r>
      <w:r w:rsidR="007C38BA">
        <w:t xml:space="preserve">, where strong </w:t>
      </w:r>
      <w:r w:rsidR="007C78CB">
        <w:t>environmental filters limit variability of predictable recovery trajectories</w:t>
      </w:r>
      <w:r w:rsidR="00787856">
        <w:t xml:space="preserve"> </w:t>
      </w:r>
      <w:r>
        <w:fldChar w:fldCharType="begin"/>
      </w:r>
      <w:r>
        <w:instrText xml:space="preserve"> ADDIN ZOTERO_ITEM CSL_CITATION {"citationID":"NyPKQjZy","properties":{"formattedCitation":"(Brudvig et al., 2017)","plainCitation":"(Brudvig et al., 2017)","noteIndex":0},"citationItems":[{"id":2236,"uris":["http://zotero.org/users/6092945/items/I8VKIHFS"],"uri":["http://zotero.org/users/6092945/items/I8VKIHFS"],"itemData":{"id":2236,"type":"article-journal","abstract":"Ecological restoration is a global priority that holds great potential for benefiting natural ecosystems, but restoration outcomes are notoriously unpredictable. Resolving this unpredictability represents a major, but critical challenge to the science of restoration ecology. In an effort to move restoration ecology toward a more predictive science, we consider the key issue of variability. Typically, restoration outcomes vary relative to goals (i.e. reference or desired future conditions) and with respect to the outcomes of other restoration efforts. The field of restoration ecology has largely considered only this first type of variation, often focusing on an oversimplified success vs. failure dichotomy. The causes of variation, particularly among restoration efforts, remain poorly understood for most systems. Variation associated with restoration outcomes is a consequence of how, where and when restoration is conducted; variation is also influenced by how the outcome of restoration is measured. We propose that variation should decrease with the number of factors constraining restoration and increase with the specificity of the goal. When factors (e.g. harsh environmental conditions, limited species reintroductions) preclude most species, little variation will exist among restorations, particularly when goals are associated with metrics such as physical structure, where species may be broadly interchangeable. Conversely, when few constraints to species membership exist, substantial variation may result and this will be most pronounced when restoration is assessed by metrics such as taxonomic composition. Synthesis and applications. The variability we observe during restoration results from both restoration context (how, where and when restoration is conducted) and how we evaluate restoration outcomes. To advance the predictive capacity of restoration, we outline a research agenda that considers metrics of restoration outcomes, the drivers of variation among existing restoration efforts, experiments to quantify and understand variation in restoration outcomes, and the development of models to organise, interpret and forecast restoration outcomes.","container-title":"Journal of Applied Ecology","DOI":"10.1111/1365-2664.12938","ISSN":"1365-2664","issue":"4","language":"en","note":"_eprint: https://onlinelibrary.wiley.com/doi/pdf/10.1111/1365-2664.12938","page":"1018-1027","source":"Wiley Online Library","title":"Interpreting variation to advance predictive restoration science","volume":"54","author":[{"family":"Brudvig","given":"Lars A."},{"family":"Barak","given":"Rebecca S."},{"family":"Bauer","given":"Jonathan T."},{"family":"Caughlin","given":"T. Trevor"},{"family":"Laughlin","given":"Daniel C."},{"family":"Larios","given":"Loralee"},{"family":"Matthews","given":"Jeffrey W."},{"family":"Stuble","given":"Katharine L."},{"family":"Turley","given":"Nash E."},{"family":"Zirbel","given":"Chad R."}],"issued":{"date-parts":[["2017"]]}}}],"schema":"https://github.com/citation-style-language/schema/raw/master/csl-citation.json"} </w:instrText>
      </w:r>
      <w:r>
        <w:fldChar w:fldCharType="separate"/>
      </w:r>
      <w:r w:rsidRPr="00F30428">
        <w:rPr>
          <w:rFonts w:ascii="Calibri" w:hAnsi="Calibri" w:cs="Calibri"/>
        </w:rPr>
        <w:t>(Brudvig et al., 2017)</w:t>
      </w:r>
      <w:r>
        <w:fldChar w:fldCharType="end"/>
      </w:r>
      <w:r>
        <w:t xml:space="preserve">. </w:t>
      </w:r>
    </w:p>
    <w:p w14:paraId="33D8E2E8" w14:textId="534EC27A" w:rsidR="00787856" w:rsidRDefault="007C78CB" w:rsidP="007C38BA">
      <w:pPr>
        <w:pStyle w:val="ListParagraph"/>
        <w:numPr>
          <w:ilvl w:val="1"/>
          <w:numId w:val="2"/>
        </w:numPr>
      </w:pPr>
      <w:commentRangeStart w:id="1"/>
      <w:r>
        <w:t xml:space="preserve">Stable </w:t>
      </w:r>
      <w:commentRangeEnd w:id="1"/>
      <w:r w:rsidR="000611B2">
        <w:rPr>
          <w:rStyle w:val="CommentReference"/>
        </w:rPr>
        <w:commentReference w:id="1"/>
      </w:r>
      <w:r>
        <w:t>(resilient) communities have</w:t>
      </w:r>
      <w:r w:rsidR="00BF6796">
        <w:t xml:space="preserve"> </w:t>
      </w:r>
      <w:r w:rsidR="00D570DF">
        <w:t xml:space="preserve">high functional and taxonomic redundancy </w:t>
      </w:r>
      <w:r w:rsidR="00114945">
        <w:fldChar w:fldCharType="begin"/>
      </w:r>
      <w:r w:rsidR="00114945">
        <w:instrText xml:space="preserve"> ADDIN ZOTERO_ITEM CSL_CITATION {"citationID":"Ao4FKz0e","properties":{"formattedCitation":"(T\\uc0\\u246{}r\\uc0\\u246{}k &amp; Helm, 2017)","plainCitation":"(Török &amp; Helm, 2017)","noteIndex":0},"citationItems":[{"id":2266,"uris":["http://zotero.org/users/6092945/items/WWII8ZWP"],"uri":["http://zotero.org/users/6092945/items/WWII8ZWP"],"itemData":{"id":2266,"type":"article-journal","abstract":"The involvement of ecological theory in habitat restoration has significantly increased in the past decade. However, despite the fact that the field of restoration ecology has grown academically strong in recent years, there are still visible gaps between the advancing discipline of theoretical ecology and current approaches of habitat restoration. We propose bridging these gaps by linking recent developments in theoretical plant ecology with the main questions every restoration practitioner should ask, namely: Q1) How to identify target species and baseline conditions for restoration of the selected habitat?; Q2) When can one count on spontaneous dispersal and when are additional efforts required for facilitating dispersal of desired species?; Q3) Which factors determine the successful establishment of target species and assembly of target communities?; and Q4) What time-scale needs to be considered for the evaluation of species colonisation and restoration success? Knowledge and experience accumulated in practical restoration can considerably benefit theoretical ecology for example by improving the understanding on (i) temporal changes in community, (ii) species assembly, (iii) species dispersal and establishment and (iv) landscape-scale dynamics of biodiversity. We emphasise that to improve joint thinking of practical restoration and theoretical ecology, restoration-problem-driven theoretical research is necessary. We suggest either (i) to translate and link the current findings of theoretical ecology to restoration strategies; and/or (ii) to summarise practical restoration needs by formulation of questions and testable hypotheses based on theory.","container-title":"Biological Conservation","DOI":"10.1016/j.biocon.2016.12.024","ISSN":"0006-3207","journalAbbreviation":"Biological Conservation","language":"en","page":"85-91","source":"ScienceDirect","title":"Ecological theory provides strong support for habitat restoration","volume":"206","author":[{"family":"Török","given":"Peter"},{"family":"Helm","given":"Aveliina"}],"issued":{"date-parts":[["2017",2,1]]}}}],"schema":"https://github.com/citation-style-language/schema/raw/master/csl-citation.json"} </w:instrText>
      </w:r>
      <w:r w:rsidR="00114945">
        <w:fldChar w:fldCharType="separate"/>
      </w:r>
      <w:r w:rsidR="00114945" w:rsidRPr="00114945">
        <w:rPr>
          <w:rFonts w:ascii="Calibri" w:hAnsi="Calibri" w:cs="Calibri"/>
          <w:szCs w:val="24"/>
        </w:rPr>
        <w:t>(Török &amp; Helm, 2017</w:t>
      </w:r>
      <w:r>
        <w:rPr>
          <w:rFonts w:ascii="Calibri" w:hAnsi="Calibri" w:cs="Calibri"/>
          <w:szCs w:val="24"/>
        </w:rPr>
        <w:t>; others</w:t>
      </w:r>
      <w:r w:rsidR="00114945" w:rsidRPr="00114945">
        <w:rPr>
          <w:rFonts w:ascii="Calibri" w:hAnsi="Calibri" w:cs="Calibri"/>
          <w:szCs w:val="24"/>
        </w:rPr>
        <w:t>)</w:t>
      </w:r>
      <w:r w:rsidR="00114945">
        <w:fldChar w:fldCharType="end"/>
      </w:r>
      <w:r w:rsidR="00BF6796">
        <w:t xml:space="preserve">. </w:t>
      </w:r>
    </w:p>
    <w:p w14:paraId="48F32476" w14:textId="1A105C39" w:rsidR="000470B2" w:rsidRDefault="00C9182B" w:rsidP="00F561EA">
      <w:pPr>
        <w:pStyle w:val="ListParagraph"/>
        <w:numPr>
          <w:ilvl w:val="1"/>
          <w:numId w:val="2"/>
        </w:numPr>
      </w:pPr>
      <w:commentRangeStart w:id="2"/>
      <w:r>
        <w:t xml:space="preserve">Disturbance </w:t>
      </w:r>
      <w:commentRangeEnd w:id="2"/>
      <w:r w:rsidR="000611B2">
        <w:rPr>
          <w:rStyle w:val="CommentReference"/>
        </w:rPr>
        <w:commentReference w:id="2"/>
      </w:r>
      <w:r w:rsidR="00BF6796">
        <w:t>destabilizes communities, and</w:t>
      </w:r>
      <w:r w:rsidR="00E47D4C">
        <w:t xml:space="preserve"> recovery to</w:t>
      </w:r>
      <w:r w:rsidR="00535A1C">
        <w:t xml:space="preserve"> a</w:t>
      </w:r>
      <w:r w:rsidR="00E47D4C">
        <w:t xml:space="preserve"> </w:t>
      </w:r>
      <w:commentRangeStart w:id="3"/>
      <w:r>
        <w:t xml:space="preserve">functional </w:t>
      </w:r>
      <w:r w:rsidR="00E47D4C">
        <w:t>state</w:t>
      </w:r>
      <w:r w:rsidR="00535A1C">
        <w:t xml:space="preserve"> (analogous to historical function/condition)</w:t>
      </w:r>
      <w:commentRangeEnd w:id="3"/>
      <w:r w:rsidR="00EE02D2">
        <w:rPr>
          <w:rStyle w:val="CommentReference"/>
        </w:rPr>
        <w:commentReference w:id="3"/>
      </w:r>
      <w:r>
        <w:t xml:space="preserve"> is desirable in restoration</w:t>
      </w:r>
      <w:r w:rsidR="00535A1C">
        <w:t xml:space="preserve">, especially </w:t>
      </w:r>
      <w:bookmarkStart w:id="4" w:name="_GoBack"/>
      <w:bookmarkEnd w:id="4"/>
      <w:r w:rsidR="00535A1C">
        <w:t xml:space="preserve">recovery </w:t>
      </w:r>
      <w:r>
        <w:t xml:space="preserve">of </w:t>
      </w:r>
      <w:del w:id="5" w:author="Richardson, John S." w:date="2022-01-15T09:23:00Z">
        <w:r w:rsidR="00E47D4C" w:rsidDel="00145B69">
          <w:delText xml:space="preserve">recovery of </w:delText>
        </w:r>
      </w:del>
      <w:r w:rsidR="00E47D4C">
        <w:t xml:space="preserve">natural processes following disturbance release. </w:t>
      </w:r>
    </w:p>
    <w:p w14:paraId="3C1359AB" w14:textId="74658AE0" w:rsidR="00F7021C" w:rsidRDefault="00F7021C" w:rsidP="00F7021C">
      <w:pPr>
        <w:pStyle w:val="ListParagraph"/>
        <w:numPr>
          <w:ilvl w:val="0"/>
          <w:numId w:val="2"/>
        </w:numPr>
      </w:pPr>
      <w:commentRangeStart w:id="6"/>
      <w:r>
        <w:t>Grazing as a form of natural disturbance</w:t>
      </w:r>
      <w:commentRangeEnd w:id="6"/>
      <w:r w:rsidR="000611B2">
        <w:rPr>
          <w:rStyle w:val="CommentReference"/>
        </w:rPr>
        <w:commentReference w:id="6"/>
      </w:r>
    </w:p>
    <w:p w14:paraId="768DB453" w14:textId="4E7AB6D1" w:rsidR="0063710C" w:rsidRDefault="00C3063B" w:rsidP="0063710C">
      <w:pPr>
        <w:pStyle w:val="ListParagraph"/>
        <w:numPr>
          <w:ilvl w:val="1"/>
          <w:numId w:val="2"/>
        </w:numPr>
      </w:pPr>
      <w:r>
        <w:t>L</w:t>
      </w:r>
      <w:r w:rsidR="0063710C">
        <w:t xml:space="preserve">iterature review of how </w:t>
      </w:r>
      <w:r>
        <w:t>grazing</w:t>
      </w:r>
      <w:r w:rsidR="0063710C">
        <w:t xml:space="preserve"> shifts </w:t>
      </w:r>
      <w:commentRangeStart w:id="7"/>
      <w:r w:rsidR="0063710C">
        <w:t xml:space="preserve">above-ground </w:t>
      </w:r>
      <w:commentRangeEnd w:id="7"/>
      <w:r w:rsidR="00422E67">
        <w:rPr>
          <w:rStyle w:val="CommentReference"/>
        </w:rPr>
        <w:commentReference w:id="7"/>
      </w:r>
      <w:r>
        <w:t xml:space="preserve">composition, </w:t>
      </w:r>
      <w:r w:rsidR="0063710C">
        <w:t>and</w:t>
      </w:r>
      <w:r>
        <w:t xml:space="preserve"> subsequently impacts</w:t>
      </w:r>
      <w:r w:rsidR="0063710C">
        <w:t xml:space="preserve"> seed bank </w:t>
      </w:r>
      <w:r>
        <w:t>composition</w:t>
      </w:r>
      <w:r w:rsidR="0063710C">
        <w:t xml:space="preserve">. </w:t>
      </w:r>
    </w:p>
    <w:p w14:paraId="772DBF68" w14:textId="127715CC" w:rsidR="00D24DE5" w:rsidRDefault="005C083D" w:rsidP="0063710C">
      <w:pPr>
        <w:pStyle w:val="ListParagraph"/>
        <w:numPr>
          <w:ilvl w:val="1"/>
          <w:numId w:val="2"/>
        </w:numPr>
      </w:pPr>
      <w:r>
        <w:t>Mechanisms of v</w:t>
      </w:r>
      <w:r w:rsidR="00D24DE5">
        <w:t xml:space="preserve">egetation as a </w:t>
      </w:r>
      <w:commentRangeStart w:id="8"/>
      <w:r w:rsidR="00D24DE5">
        <w:t>source of local seed rain</w:t>
      </w:r>
      <w:commentRangeEnd w:id="8"/>
      <w:r w:rsidR="00EE02D2">
        <w:rPr>
          <w:rStyle w:val="CommentReference"/>
        </w:rPr>
        <w:commentReference w:id="8"/>
      </w:r>
      <w:r w:rsidR="00D24DE5">
        <w:t xml:space="preserve">, and trapping/retaining seeds at the site. </w:t>
      </w:r>
    </w:p>
    <w:p w14:paraId="1AB74EA8" w14:textId="10E8EC8D" w:rsidR="00F7021C" w:rsidRDefault="00F7021C" w:rsidP="00F7021C">
      <w:pPr>
        <w:pStyle w:val="ListParagraph"/>
        <w:numPr>
          <w:ilvl w:val="0"/>
          <w:numId w:val="2"/>
        </w:numPr>
      </w:pPr>
      <w:r>
        <w:t xml:space="preserve">Unmitigated goose grazing in estuaries results in </w:t>
      </w:r>
      <w:commentRangeStart w:id="9"/>
      <w:r>
        <w:t xml:space="preserve">conversion </w:t>
      </w:r>
      <w:commentRangeEnd w:id="9"/>
      <w:r w:rsidR="00422E67">
        <w:rPr>
          <w:rStyle w:val="CommentReference"/>
        </w:rPr>
        <w:commentReference w:id="9"/>
      </w:r>
      <w:r>
        <w:t>of vegetated habitat to</w:t>
      </w:r>
      <w:r w:rsidR="00D24DE5">
        <w:t xml:space="preserve"> grubbed</w:t>
      </w:r>
      <w:r>
        <w:t xml:space="preserve"> mudflat. </w:t>
      </w:r>
    </w:p>
    <w:p w14:paraId="05514259" w14:textId="77777777" w:rsidR="00F7021C" w:rsidRDefault="00F7021C" w:rsidP="00F7021C">
      <w:pPr>
        <w:pStyle w:val="ListParagraph"/>
        <w:numPr>
          <w:ilvl w:val="1"/>
          <w:numId w:val="2"/>
        </w:numPr>
      </w:pPr>
      <w:r>
        <w:t>Populations of resident Canada geese (</w:t>
      </w:r>
      <w:proofErr w:type="spellStart"/>
      <w:r>
        <w:rPr>
          <w:i/>
        </w:rPr>
        <w:t>Branta</w:t>
      </w:r>
      <w:proofErr w:type="spellEnd"/>
      <w:r>
        <w:rPr>
          <w:i/>
        </w:rPr>
        <w:t xml:space="preserve"> canadensis, </w:t>
      </w:r>
      <w:r>
        <w:t xml:space="preserve">hereafter CAGO) </w:t>
      </w:r>
      <w:commentRangeStart w:id="10"/>
      <w:r>
        <w:t>have been artificially inflated due to a breeding program to promote hunting tourism in the 1970s</w:t>
      </w:r>
      <w:commentRangeEnd w:id="10"/>
      <w:r w:rsidR="00EE02D2">
        <w:rPr>
          <w:rStyle w:val="CommentReference"/>
        </w:rPr>
        <w:commentReference w:id="10"/>
      </w:r>
      <w:r>
        <w:t xml:space="preserve">. </w:t>
      </w:r>
    </w:p>
    <w:p w14:paraId="1C87A450" w14:textId="626BA308" w:rsidR="00F7021C" w:rsidRDefault="00F7021C" w:rsidP="00F7021C">
      <w:pPr>
        <w:pStyle w:val="ListParagraph"/>
        <w:numPr>
          <w:ilvl w:val="1"/>
          <w:numId w:val="2"/>
        </w:numPr>
      </w:pPr>
      <w:commentRangeStart w:id="11"/>
      <w:r>
        <w:t xml:space="preserve">Populations have exceeded carrying capacity </w:t>
      </w:r>
      <w:commentRangeEnd w:id="11"/>
      <w:r w:rsidR="00422E67">
        <w:rPr>
          <w:rStyle w:val="CommentReference"/>
        </w:rPr>
        <w:commentReference w:id="11"/>
      </w:r>
      <w:r>
        <w:t>of the estuaries on eastern Vancouver Island, resulting in grazing impacts that destroy marsh habitat.</w:t>
      </w:r>
    </w:p>
    <w:p w14:paraId="565A446B" w14:textId="7F0742BD" w:rsidR="00D24DE5" w:rsidRDefault="00D24DE5" w:rsidP="00F7021C">
      <w:pPr>
        <w:pStyle w:val="ListParagraph"/>
        <w:numPr>
          <w:ilvl w:val="1"/>
          <w:numId w:val="2"/>
        </w:numPr>
      </w:pPr>
      <w:r>
        <w:t xml:space="preserve">Explain that grubbing results in removal of rhizomatous graminoid species, leaving only sparse, </w:t>
      </w:r>
      <w:commentRangeStart w:id="12"/>
      <w:r>
        <w:t xml:space="preserve">ruderal </w:t>
      </w:r>
      <w:commentRangeEnd w:id="12"/>
      <w:r w:rsidR="00EE02D2">
        <w:rPr>
          <w:rStyle w:val="CommentReference"/>
        </w:rPr>
        <w:commentReference w:id="12"/>
      </w:r>
      <w:r>
        <w:t xml:space="preserve">vegetation. </w:t>
      </w:r>
    </w:p>
    <w:p w14:paraId="549841D9" w14:textId="6E730F4B" w:rsidR="00483B02" w:rsidRDefault="00483B02" w:rsidP="00F7021C">
      <w:pPr>
        <w:pStyle w:val="ListParagraph"/>
        <w:numPr>
          <w:ilvl w:val="1"/>
          <w:numId w:val="2"/>
        </w:numPr>
      </w:pPr>
      <w:r>
        <w:t>While mudflats are ecologically productive, they do not provide the same</w:t>
      </w:r>
      <w:r w:rsidR="00150F6A">
        <w:t xml:space="preserve"> ecosystem function (e.g., </w:t>
      </w:r>
      <w:r>
        <w:t>erosion resistance</w:t>
      </w:r>
      <w:r w:rsidR="00150F6A">
        <w:t>)</w:t>
      </w:r>
      <w:r>
        <w:t xml:space="preserve"> as rhizomatous vegetation. </w:t>
      </w:r>
    </w:p>
    <w:p w14:paraId="66B991F9" w14:textId="6B60614C" w:rsidR="000470B2" w:rsidRDefault="00E708BD" w:rsidP="000470B2">
      <w:pPr>
        <w:pStyle w:val="ListParagraph"/>
        <w:numPr>
          <w:ilvl w:val="0"/>
          <w:numId w:val="2"/>
        </w:numPr>
      </w:pPr>
      <w:commentRangeStart w:id="13"/>
      <w:r>
        <w:t xml:space="preserve">Strong environmental filters </w:t>
      </w:r>
      <w:commentRangeEnd w:id="13"/>
      <w:r w:rsidR="00422E67">
        <w:rPr>
          <w:rStyle w:val="CommentReference"/>
        </w:rPr>
        <w:commentReference w:id="13"/>
      </w:r>
      <w:r>
        <w:t>in estuaries (elevation/inundation) may prevent passive r</w:t>
      </w:r>
      <w:r w:rsidR="00CF5486">
        <w:t>ecovery of</w:t>
      </w:r>
      <w:r w:rsidR="000470B2">
        <w:t xml:space="preserve"> species diversity </w:t>
      </w:r>
      <w:r w:rsidR="00CF5486">
        <w:t>after grazing pressure is released</w:t>
      </w:r>
      <w:r>
        <w:t xml:space="preserve">, indicating altered </w:t>
      </w:r>
      <w:r w:rsidR="00843981">
        <w:t xml:space="preserve">ecosystem resilience. </w:t>
      </w:r>
    </w:p>
    <w:p w14:paraId="624EDA3E" w14:textId="006AC5AB" w:rsidR="00732568" w:rsidRPr="00E47D4C" w:rsidRDefault="00843981" w:rsidP="00732568">
      <w:pPr>
        <w:pStyle w:val="ListParagraph"/>
        <w:numPr>
          <w:ilvl w:val="1"/>
          <w:numId w:val="2"/>
        </w:numPr>
      </w:pPr>
      <w:r>
        <w:t>Impacted patches may rely on</w:t>
      </w:r>
      <w:r w:rsidR="00BD6FFD">
        <w:t xml:space="preserve"> clonal expansion from adjacent patches</w:t>
      </w:r>
      <w:r>
        <w:t xml:space="preserve"> because recruitment from seed bank is not possible</w:t>
      </w:r>
      <w:r w:rsidR="00BD6FFD">
        <w:t>,</w:t>
      </w:r>
      <w:r>
        <w:t xml:space="preserve"> </w:t>
      </w:r>
      <w:r w:rsidR="00CD52FA">
        <w:t xml:space="preserve">either due to altered abiotic conditions (change in elevation), or loss of propagule input from </w:t>
      </w:r>
      <w:r w:rsidR="000470B2" w:rsidRPr="00E47D4C">
        <w:t xml:space="preserve">the seed bank. </w:t>
      </w:r>
    </w:p>
    <w:p w14:paraId="108210A2" w14:textId="79CC11CF" w:rsidR="00F126D1" w:rsidRDefault="00BD6FFD" w:rsidP="00F126D1">
      <w:pPr>
        <w:pStyle w:val="ListParagraph"/>
        <w:numPr>
          <w:ilvl w:val="0"/>
          <w:numId w:val="2"/>
        </w:numPr>
      </w:pPr>
      <w:r w:rsidRPr="00E47D4C">
        <w:t>If</w:t>
      </w:r>
      <w:r w:rsidR="00CD52FA">
        <w:t xml:space="preserve"> resilience is high</w:t>
      </w:r>
      <w:r w:rsidRPr="00E47D4C">
        <w:t xml:space="preserve">, </w:t>
      </w:r>
      <w:commentRangeStart w:id="14"/>
      <w:r w:rsidR="00150F6A">
        <w:t xml:space="preserve">historically similar </w:t>
      </w:r>
      <w:commentRangeEnd w:id="14"/>
      <w:r w:rsidR="00103718">
        <w:rPr>
          <w:rStyle w:val="CommentReference"/>
        </w:rPr>
        <w:commentReference w:id="14"/>
      </w:r>
      <w:r w:rsidR="00150F6A">
        <w:t xml:space="preserve">functional </w:t>
      </w:r>
      <w:r w:rsidRPr="00E47D4C">
        <w:t xml:space="preserve">vegetation </w:t>
      </w:r>
      <w:r w:rsidR="00732568" w:rsidRPr="00E47D4C">
        <w:t>should recolonize i</w:t>
      </w:r>
      <w:r w:rsidRPr="00E47D4C">
        <w:t>nto the mudflat to restore the site</w:t>
      </w:r>
      <w:r w:rsidR="00CD52FA">
        <w:t xml:space="preserve"> following grazing </w:t>
      </w:r>
      <w:r w:rsidR="0046755D">
        <w:t>release</w:t>
      </w:r>
      <w:r w:rsidRPr="00E47D4C">
        <w:t>.</w:t>
      </w:r>
    </w:p>
    <w:p w14:paraId="7BCC544D" w14:textId="2C68D385" w:rsidR="0046755D" w:rsidRDefault="0046755D" w:rsidP="00F126D1">
      <w:pPr>
        <w:pStyle w:val="ListParagraph"/>
        <w:numPr>
          <w:ilvl w:val="1"/>
          <w:numId w:val="2"/>
        </w:numPr>
      </w:pPr>
      <w:r>
        <w:t xml:space="preserve">Some functional groups may be slower to recover, arresting recovery until expansion occurs from remnant or adjacent individuals. </w:t>
      </w:r>
    </w:p>
    <w:p w14:paraId="641DAA8C" w14:textId="5AEADB9A" w:rsidR="00F126D1" w:rsidRPr="00F126D1" w:rsidRDefault="00F126D1" w:rsidP="00F126D1">
      <w:pPr>
        <w:pStyle w:val="Heading2"/>
      </w:pPr>
      <w:r>
        <w:t>Questions</w:t>
      </w:r>
    </w:p>
    <w:p w14:paraId="7B4C9DF8" w14:textId="35C676B8" w:rsidR="00732568" w:rsidRDefault="00732568" w:rsidP="00732568">
      <w:pPr>
        <w:pStyle w:val="ListParagraph"/>
        <w:numPr>
          <w:ilvl w:val="0"/>
          <w:numId w:val="2"/>
        </w:numPr>
      </w:pPr>
      <w:r>
        <w:t xml:space="preserve">I wanted to know: </w:t>
      </w:r>
      <w:r w:rsidRPr="008208AE">
        <w:rPr>
          <w:b/>
        </w:rPr>
        <w:t xml:space="preserve">how are richness, evenness, and </w:t>
      </w:r>
      <w:commentRangeStart w:id="15"/>
      <w:r w:rsidR="00E24B80">
        <w:rPr>
          <w:b/>
        </w:rPr>
        <w:t xml:space="preserve">functional </w:t>
      </w:r>
      <w:commentRangeEnd w:id="15"/>
      <w:r w:rsidR="00145B69">
        <w:rPr>
          <w:rStyle w:val="CommentReference"/>
        </w:rPr>
        <w:commentReference w:id="15"/>
      </w:r>
      <w:r w:rsidR="00E24B80">
        <w:rPr>
          <w:b/>
        </w:rPr>
        <w:t>structure</w:t>
      </w:r>
      <w:r w:rsidRPr="008208AE">
        <w:rPr>
          <w:b/>
        </w:rPr>
        <w:t xml:space="preserve"> of estuary above-ground vegetation and surface seed bank affected by </w:t>
      </w:r>
      <w:commentRangeStart w:id="16"/>
      <w:r w:rsidRPr="008208AE">
        <w:rPr>
          <w:b/>
        </w:rPr>
        <w:t xml:space="preserve">time </w:t>
      </w:r>
      <w:commentRangeEnd w:id="16"/>
      <w:r w:rsidR="00DB3E5E">
        <w:rPr>
          <w:rStyle w:val="CommentReference"/>
        </w:rPr>
        <w:commentReference w:id="16"/>
      </w:r>
      <w:r w:rsidRPr="008208AE">
        <w:rPr>
          <w:b/>
        </w:rPr>
        <w:t>since</w:t>
      </w:r>
      <w:r w:rsidR="008208AE">
        <w:rPr>
          <w:b/>
        </w:rPr>
        <w:t xml:space="preserve"> release of</w:t>
      </w:r>
      <w:r w:rsidRPr="008208AE">
        <w:rPr>
          <w:b/>
        </w:rPr>
        <w:t xml:space="preserve"> grazing disturbance</w:t>
      </w:r>
      <w:r>
        <w:t xml:space="preserve">? </w:t>
      </w:r>
    </w:p>
    <w:p w14:paraId="75EA3B73" w14:textId="396CD656" w:rsidR="00BD6FFD" w:rsidRDefault="00BD6FFD" w:rsidP="00BD6FFD">
      <w:pPr>
        <w:pStyle w:val="ListParagraph"/>
        <w:numPr>
          <w:ilvl w:val="1"/>
          <w:numId w:val="2"/>
        </w:numPr>
      </w:pPr>
      <w:r>
        <w:t xml:space="preserve">Does </w:t>
      </w:r>
      <w:r w:rsidR="00ED67AD">
        <w:t>functional</w:t>
      </w:r>
      <w:commentRangeStart w:id="17"/>
      <w:r w:rsidR="00CC3E8E">
        <w:t xml:space="preserve"> </w:t>
      </w:r>
      <w:commentRangeEnd w:id="17"/>
      <w:r w:rsidR="00CC3E8E">
        <w:rPr>
          <w:rStyle w:val="CommentReference"/>
        </w:rPr>
        <w:commentReference w:id="17"/>
      </w:r>
      <w:r w:rsidR="00CC3E8E">
        <w:t xml:space="preserve">richness </w:t>
      </w:r>
      <w:r>
        <w:t xml:space="preserve">&amp; evenness of </w:t>
      </w:r>
      <w:r w:rsidR="00CC3E8E">
        <w:t>vegetation</w:t>
      </w:r>
      <w:r>
        <w:t xml:space="preserve"> </w:t>
      </w:r>
      <w:r w:rsidR="00CC3E8E">
        <w:t xml:space="preserve">recover to the same </w:t>
      </w:r>
      <w:r w:rsidR="00ED67AD">
        <w:t>functional</w:t>
      </w:r>
      <w:r>
        <w:t xml:space="preserve"> richness &amp; evenness of </w:t>
      </w:r>
      <w:r w:rsidR="00D24DE5">
        <w:t>undisturbed (</w:t>
      </w:r>
      <w:commentRangeStart w:id="18"/>
      <w:r w:rsidR="00D24DE5">
        <w:t>reference</w:t>
      </w:r>
      <w:commentRangeEnd w:id="18"/>
      <w:r w:rsidR="00103718">
        <w:rPr>
          <w:rStyle w:val="CommentReference"/>
        </w:rPr>
        <w:commentReference w:id="18"/>
      </w:r>
      <w:r w:rsidR="00D24DE5">
        <w:t>)</w:t>
      </w:r>
      <w:r>
        <w:t xml:space="preserve"> sites following grazing pressure release?</w:t>
      </w:r>
    </w:p>
    <w:p w14:paraId="4526B4E1" w14:textId="6B5E77D0" w:rsidR="0063710C" w:rsidRDefault="0063710C" w:rsidP="0063710C">
      <w:pPr>
        <w:pStyle w:val="ListParagraph"/>
        <w:numPr>
          <w:ilvl w:val="2"/>
          <w:numId w:val="2"/>
        </w:numPr>
      </w:pPr>
      <w:r>
        <w:t xml:space="preserve">I expect that the longer sites have </w:t>
      </w:r>
      <w:del w:id="19" w:author="Richardson, John S." w:date="2022-01-15T09:30:00Z">
        <w:r w:rsidDel="00145B69">
          <w:delText xml:space="preserve">been </w:delText>
        </w:r>
      </w:del>
      <w:ins w:id="20" w:author="Richardson, John S." w:date="2022-01-15T09:30:00Z">
        <w:r w:rsidR="00145B69">
          <w:t xml:space="preserve">had </w:t>
        </w:r>
      </w:ins>
      <w:r>
        <w:t>exclu</w:t>
      </w:r>
      <w:ins w:id="21" w:author="Richardson, John S." w:date="2022-01-15T09:30:00Z">
        <w:r w:rsidR="00145B69">
          <w:t>sion</w:t>
        </w:r>
      </w:ins>
      <w:del w:id="22" w:author="Richardson, John S." w:date="2022-01-15T09:30:00Z">
        <w:r w:rsidDel="00145B69">
          <w:delText>ded</w:delText>
        </w:r>
      </w:del>
      <w:r>
        <w:t xml:space="preserve">, the more closely </w:t>
      </w:r>
      <w:r w:rsidR="00D24DE5">
        <w:t xml:space="preserve">the above-ground and seed bank richness/evenness will resemble undisturbed conditions. </w:t>
      </w:r>
    </w:p>
    <w:p w14:paraId="3F3C33C5" w14:textId="7EC54F20" w:rsidR="005F2E64" w:rsidRDefault="00BD6FFD" w:rsidP="005F2E64">
      <w:pPr>
        <w:pStyle w:val="ListParagraph"/>
        <w:numPr>
          <w:ilvl w:val="1"/>
          <w:numId w:val="2"/>
        </w:numPr>
      </w:pPr>
      <w:r>
        <w:lastRenderedPageBreak/>
        <w:t>How closely does seed bank match above-ground vegetation diversity across a gradient of grazing pressure release?</w:t>
      </w:r>
      <w:r w:rsidR="00D24DE5">
        <w:t xml:space="preserve"> (</w:t>
      </w:r>
      <w:commentRangeStart w:id="23"/>
      <w:r w:rsidR="00D24DE5">
        <w:t>Do estuary seed banks represent a source of species diversity compared to above ground vegetation</w:t>
      </w:r>
      <w:commentRangeEnd w:id="23"/>
      <w:r w:rsidR="00314611">
        <w:rPr>
          <w:rStyle w:val="CommentReference"/>
        </w:rPr>
        <w:commentReference w:id="23"/>
      </w:r>
      <w:r w:rsidR="00D24DE5">
        <w:t>?)</w:t>
      </w:r>
    </w:p>
    <w:p w14:paraId="72798618" w14:textId="72548235" w:rsidR="00D24DE5" w:rsidRDefault="00D24DE5" w:rsidP="00D24DE5">
      <w:pPr>
        <w:pStyle w:val="ListParagraph"/>
        <w:numPr>
          <w:ilvl w:val="2"/>
          <w:numId w:val="2"/>
        </w:numPr>
      </w:pPr>
      <w:r>
        <w:t xml:space="preserve">I expect that the longer sites have been excluded, the more closely seed banks will match above-ground vegetation. </w:t>
      </w:r>
    </w:p>
    <w:p w14:paraId="27228803" w14:textId="46157E8B" w:rsidR="003D2089" w:rsidRPr="00AC7CC9" w:rsidRDefault="00D24DE5" w:rsidP="00AC7CC9">
      <w:pPr>
        <w:pStyle w:val="ListParagraph"/>
        <w:numPr>
          <w:ilvl w:val="2"/>
          <w:numId w:val="2"/>
        </w:numPr>
      </w:pPr>
      <w:r>
        <w:t>Because there is more opportunity for seed dispersal in unvegetated (grubbed) sites, I expect the grubbed sites to have the greatest seed bank dissimilarity compared to above-ground vegetation</w:t>
      </w:r>
      <w:commentRangeStart w:id="24"/>
      <w:r>
        <w:t xml:space="preserve">. </w:t>
      </w:r>
      <w:commentRangeEnd w:id="24"/>
      <w:r w:rsidR="00145B69">
        <w:rPr>
          <w:rStyle w:val="CommentReference"/>
        </w:rPr>
        <w:commentReference w:id="24"/>
      </w:r>
    </w:p>
    <w:p w14:paraId="693B0D4E" w14:textId="78712197" w:rsidR="005F2E64" w:rsidRDefault="005F2E64" w:rsidP="005F2E64">
      <w:pPr>
        <w:pStyle w:val="Heading1"/>
      </w:pPr>
      <w:r>
        <w:t>Methods</w:t>
      </w:r>
    </w:p>
    <w:p w14:paraId="6BC7F7ED" w14:textId="7C7F2398" w:rsidR="00E47D4C" w:rsidRDefault="00E47D4C" w:rsidP="00E47D4C">
      <w:pPr>
        <w:pStyle w:val="Heading2"/>
      </w:pPr>
      <w:r>
        <w:t>Study area &amp; sampling</w:t>
      </w:r>
    </w:p>
    <w:p w14:paraId="20314687" w14:textId="5AB8E521" w:rsidR="00E47D4C" w:rsidRDefault="00EE76B7" w:rsidP="00E47D4C">
      <w:pPr>
        <w:pStyle w:val="ListParagraph"/>
        <w:numPr>
          <w:ilvl w:val="0"/>
          <w:numId w:val="2"/>
        </w:numPr>
      </w:pPr>
      <w:commentRangeStart w:id="25"/>
      <w:r>
        <w:t>Paragraph: site histories of Little Qualicum and Nanaimo River Estuaries as Wildlife Management Areas and grazing pressure history</w:t>
      </w:r>
      <w:r w:rsidR="0063710C">
        <w:t xml:space="preserve"> (map). </w:t>
      </w:r>
      <w:commentRangeEnd w:id="25"/>
      <w:r w:rsidR="00314611">
        <w:rPr>
          <w:rStyle w:val="CommentReference"/>
        </w:rPr>
        <w:commentReference w:id="25"/>
      </w:r>
    </w:p>
    <w:p w14:paraId="35888728" w14:textId="1F705BC6" w:rsidR="00F7021C" w:rsidRDefault="00E47D4C" w:rsidP="00F7021C">
      <w:pPr>
        <w:pStyle w:val="ListParagraph"/>
        <w:numPr>
          <w:ilvl w:val="0"/>
          <w:numId w:val="2"/>
        </w:numPr>
      </w:pPr>
      <w:r>
        <w:t>Fencing was installed</w:t>
      </w:r>
      <w:r w:rsidR="00EE76B7">
        <w:t xml:space="preserve"> iteratively</w:t>
      </w:r>
      <w:r>
        <w:t xml:space="preserve"> to physically prevent CAGO from grazing vegetation, hereafter referred to as ‘exclosures.’ </w:t>
      </w:r>
    </w:p>
    <w:p w14:paraId="52D7FBEF" w14:textId="399B658A" w:rsidR="00E47D4C" w:rsidRDefault="00F7021C" w:rsidP="00F7021C">
      <w:pPr>
        <w:pStyle w:val="ListParagraph"/>
        <w:numPr>
          <w:ilvl w:val="1"/>
          <w:numId w:val="2"/>
        </w:numPr>
      </w:pPr>
      <w:r>
        <w:t xml:space="preserve">Exclosures were placed </w:t>
      </w:r>
      <w:r w:rsidR="0063710C">
        <w:t xml:space="preserve">opportunistically </w:t>
      </w:r>
      <w:r>
        <w:t xml:space="preserve">where aggressive herbivory was observed to protect remnant marsh platform from further degradation. </w:t>
      </w:r>
    </w:p>
    <w:p w14:paraId="4E5E8584" w14:textId="42AEE52C" w:rsidR="00EE76B7" w:rsidRDefault="00EE76B7" w:rsidP="00EE76B7">
      <w:pPr>
        <w:pStyle w:val="ListParagraph"/>
        <w:numPr>
          <w:ilvl w:val="0"/>
          <w:numId w:val="2"/>
        </w:numPr>
      </w:pPr>
      <w:r>
        <w:t>Longest history of exclosure</w:t>
      </w:r>
      <w:r w:rsidR="0063710C">
        <w:t xml:space="preserve"> is</w:t>
      </w:r>
      <w:r>
        <w:t xml:space="preserve"> in the Little Qualicum River Estuary </w:t>
      </w:r>
      <w:r w:rsidR="00D15904">
        <w:t>(</w:t>
      </w:r>
      <w:r>
        <w:t>10 years</w:t>
      </w:r>
      <w:r w:rsidR="00D15904">
        <w:t>)</w:t>
      </w:r>
      <w:r>
        <w:t xml:space="preserve">. </w:t>
      </w:r>
      <w:r w:rsidR="0063710C">
        <w:t>Explain the history of</w:t>
      </w:r>
      <w:r>
        <w:t xml:space="preserve"> mixed management over time (Table 1). </w:t>
      </w:r>
    </w:p>
    <w:p w14:paraId="49C3C67A" w14:textId="09EB5B11" w:rsidR="00F7021C" w:rsidRDefault="00F7021C" w:rsidP="00EE76B7">
      <w:pPr>
        <w:pStyle w:val="ListParagraph"/>
        <w:numPr>
          <w:ilvl w:val="1"/>
          <w:numId w:val="2"/>
        </w:numPr>
      </w:pPr>
      <w:r>
        <w:t>Exclosures</w:t>
      </w:r>
      <w:r w:rsidR="00EE76B7">
        <w:t xml:space="preserve"> in the Little Qualicum River Estuary</w:t>
      </w:r>
      <w:r>
        <w:t xml:space="preserve"> constructed 1 year before this study began received transplants within 4 months of study observations. While </w:t>
      </w:r>
      <w:r w:rsidR="008208AE">
        <w:t>this alters</w:t>
      </w:r>
      <w:r>
        <w:t xml:space="preserve"> observed richness of above-ground vegetation, this is not expected to alter seed bank characteristics since no seed dispersal occurred during the study period. </w:t>
      </w:r>
    </w:p>
    <w:p w14:paraId="251152ED" w14:textId="2030B85B" w:rsidR="00010BCB" w:rsidRDefault="007175CF" w:rsidP="00EE76B7">
      <w:pPr>
        <w:pStyle w:val="ListParagraph"/>
        <w:numPr>
          <w:ilvl w:val="1"/>
          <w:numId w:val="2"/>
        </w:numPr>
      </w:pPr>
      <w:commentRangeStart w:id="26"/>
      <w:r>
        <w:t>Three e</w:t>
      </w:r>
      <w:r w:rsidR="00010BCB">
        <w:t xml:space="preserve">xclosures in Englishman River Estuary </w:t>
      </w:r>
      <w:r>
        <w:t>were constructed 5 years before this study</w:t>
      </w:r>
      <w:commentRangeEnd w:id="26"/>
      <w:r w:rsidR="003179A2">
        <w:rPr>
          <w:rStyle w:val="CommentReference"/>
        </w:rPr>
        <w:commentReference w:id="26"/>
      </w:r>
      <w:r>
        <w:t xml:space="preserve">, however remnant vegetation and inclusion of transplants is highly variable, and exact locations vegetation history is unknown. </w:t>
      </w:r>
    </w:p>
    <w:p w14:paraId="6732E3D7" w14:textId="46C2D7C4" w:rsidR="00F7021C" w:rsidRDefault="008208AE" w:rsidP="0063710C">
      <w:pPr>
        <w:pStyle w:val="ListParagraph"/>
        <w:numPr>
          <w:ilvl w:val="1"/>
          <w:numId w:val="2"/>
        </w:numPr>
      </w:pPr>
      <w:r>
        <w:t xml:space="preserve">Exclosure sites were selected to represent consistent conditions within the exclosure: fully </w:t>
      </w:r>
      <w:r w:rsidR="00D24DE5">
        <w:t>grubbed</w:t>
      </w:r>
      <w:r>
        <w:t xml:space="preserve">, partially </w:t>
      </w:r>
      <w:r w:rsidR="00D24DE5">
        <w:t>grubbed</w:t>
      </w:r>
      <w:r>
        <w:t xml:space="preserve">. Undisturbed sites are not protected by an exclosure. </w:t>
      </w:r>
    </w:p>
    <w:p w14:paraId="3819D3E2" w14:textId="77777777" w:rsidR="003179A2" w:rsidRDefault="003179A2">
      <w:pPr>
        <w:rPr>
          <w:i/>
          <w:iCs/>
          <w:color w:val="44546A" w:themeColor="text2"/>
          <w:sz w:val="18"/>
          <w:szCs w:val="18"/>
        </w:rPr>
      </w:pPr>
      <w:r>
        <w:br w:type="page"/>
      </w:r>
    </w:p>
    <w:p w14:paraId="76103D20" w14:textId="1ABBF7B0" w:rsidR="00D15904" w:rsidRDefault="00D15904" w:rsidP="00D15904">
      <w:pPr>
        <w:pStyle w:val="Caption"/>
        <w:keepNext/>
      </w:pPr>
      <w:r>
        <w:lastRenderedPageBreak/>
        <w:t xml:space="preserve">Table </w:t>
      </w:r>
      <w:r w:rsidR="00384323">
        <w:fldChar w:fldCharType="begin"/>
      </w:r>
      <w:r w:rsidR="00384323">
        <w:instrText xml:space="preserve"> SEQ Table \* ARABIC </w:instrText>
      </w:r>
      <w:r w:rsidR="00384323">
        <w:fldChar w:fldCharType="separate"/>
      </w:r>
      <w:r>
        <w:rPr>
          <w:noProof/>
        </w:rPr>
        <w:t>1</w:t>
      </w:r>
      <w:r w:rsidR="00384323">
        <w:rPr>
          <w:noProof/>
        </w:rPr>
        <w:fldChar w:fldCharType="end"/>
      </w:r>
      <w:r>
        <w:t>. Grazing disturbance conditions in the Little Qualicum River</w:t>
      </w:r>
      <w:r w:rsidR="0003724E">
        <w:t xml:space="preserve"> (LQRE), Englishman (ERE),</w:t>
      </w:r>
      <w:r>
        <w:t xml:space="preserve"> and Nanaimo </w:t>
      </w:r>
      <w:r w:rsidR="003D2089">
        <w:t xml:space="preserve">(NRE) </w:t>
      </w:r>
      <w:r>
        <w:t>Estuaries resulted in conversion of vegetated marsh to partially or fully grubbed mudflats; exclosures were installed</w:t>
      </w:r>
      <w:r w:rsidR="003D2089">
        <w:t xml:space="preserve"> at various times</w:t>
      </w:r>
      <w:r>
        <w:t xml:space="preserve"> to prevent further degradation into the marsh platform. Some limited mixed management includes transplants in the Little Qualicum River Estuary.  </w:t>
      </w:r>
    </w:p>
    <w:tbl>
      <w:tblPr>
        <w:tblW w:w="8560" w:type="dxa"/>
        <w:tblLook w:val="04A0" w:firstRow="1" w:lastRow="0" w:firstColumn="1" w:lastColumn="0" w:noHBand="0" w:noVBand="1"/>
      </w:tblPr>
      <w:tblGrid>
        <w:gridCol w:w="1598"/>
        <w:gridCol w:w="897"/>
        <w:gridCol w:w="1336"/>
        <w:gridCol w:w="2858"/>
        <w:gridCol w:w="1071"/>
        <w:gridCol w:w="800"/>
      </w:tblGrid>
      <w:tr w:rsidR="003D2089" w:rsidRPr="003D2089" w14:paraId="2584B375" w14:textId="77777777" w:rsidTr="003D2089">
        <w:trPr>
          <w:trHeight w:val="580"/>
        </w:trPr>
        <w:tc>
          <w:tcPr>
            <w:tcW w:w="1660" w:type="dxa"/>
            <w:tcBorders>
              <w:top w:val="nil"/>
              <w:left w:val="nil"/>
              <w:bottom w:val="single" w:sz="4" w:space="0" w:color="auto"/>
              <w:right w:val="nil"/>
            </w:tcBorders>
            <w:shd w:val="clear" w:color="auto" w:fill="auto"/>
            <w:vAlign w:val="center"/>
            <w:hideMark/>
          </w:tcPr>
          <w:p w14:paraId="0EEA57E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Time Since Disturbance</w:t>
            </w:r>
          </w:p>
        </w:tc>
        <w:tc>
          <w:tcPr>
            <w:tcW w:w="780" w:type="dxa"/>
            <w:tcBorders>
              <w:top w:val="nil"/>
              <w:left w:val="nil"/>
              <w:bottom w:val="single" w:sz="4" w:space="0" w:color="auto"/>
              <w:right w:val="nil"/>
            </w:tcBorders>
            <w:shd w:val="clear" w:color="auto" w:fill="auto"/>
            <w:vAlign w:val="center"/>
            <w:hideMark/>
          </w:tcPr>
          <w:p w14:paraId="4F3BB3DA"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 xml:space="preserve">Estuary </w:t>
            </w:r>
          </w:p>
        </w:tc>
        <w:tc>
          <w:tcPr>
            <w:tcW w:w="1340" w:type="dxa"/>
            <w:tcBorders>
              <w:top w:val="nil"/>
              <w:left w:val="nil"/>
              <w:bottom w:val="single" w:sz="4" w:space="0" w:color="auto"/>
              <w:right w:val="nil"/>
            </w:tcBorders>
            <w:shd w:val="clear" w:color="auto" w:fill="auto"/>
            <w:vAlign w:val="center"/>
            <w:hideMark/>
          </w:tcPr>
          <w:p w14:paraId="406F9819"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Disturbance condition</w:t>
            </w:r>
          </w:p>
        </w:tc>
        <w:tc>
          <w:tcPr>
            <w:tcW w:w="3180" w:type="dxa"/>
            <w:tcBorders>
              <w:top w:val="nil"/>
              <w:left w:val="nil"/>
              <w:bottom w:val="single" w:sz="4" w:space="0" w:color="auto"/>
              <w:right w:val="nil"/>
            </w:tcBorders>
            <w:shd w:val="clear" w:color="auto" w:fill="auto"/>
            <w:vAlign w:val="center"/>
            <w:hideMark/>
          </w:tcPr>
          <w:p w14:paraId="142AD21F"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Revegetation status</w:t>
            </w:r>
          </w:p>
        </w:tc>
        <w:tc>
          <w:tcPr>
            <w:tcW w:w="1040" w:type="dxa"/>
            <w:tcBorders>
              <w:top w:val="nil"/>
              <w:left w:val="nil"/>
              <w:bottom w:val="single" w:sz="4" w:space="0" w:color="auto"/>
              <w:right w:val="nil"/>
            </w:tcBorders>
            <w:shd w:val="clear" w:color="auto" w:fill="auto"/>
            <w:vAlign w:val="center"/>
            <w:hideMark/>
          </w:tcPr>
          <w:p w14:paraId="49CBBD56"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Avg. elevation</w:t>
            </w:r>
          </w:p>
        </w:tc>
        <w:tc>
          <w:tcPr>
            <w:tcW w:w="560" w:type="dxa"/>
            <w:tcBorders>
              <w:top w:val="nil"/>
              <w:left w:val="nil"/>
              <w:bottom w:val="single" w:sz="4" w:space="0" w:color="auto"/>
              <w:right w:val="nil"/>
            </w:tcBorders>
            <w:shd w:val="clear" w:color="auto" w:fill="auto"/>
            <w:vAlign w:val="center"/>
            <w:hideMark/>
          </w:tcPr>
          <w:p w14:paraId="282B706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N</w:t>
            </w:r>
          </w:p>
        </w:tc>
      </w:tr>
      <w:tr w:rsidR="003D2089" w:rsidRPr="003D2089" w14:paraId="0A668EAD" w14:textId="77777777" w:rsidTr="003D2089">
        <w:trPr>
          <w:trHeight w:val="290"/>
        </w:trPr>
        <w:tc>
          <w:tcPr>
            <w:tcW w:w="1660" w:type="dxa"/>
            <w:vMerge w:val="restart"/>
            <w:tcBorders>
              <w:top w:val="nil"/>
              <w:left w:val="nil"/>
              <w:bottom w:val="single" w:sz="4" w:space="0" w:color="000000"/>
              <w:right w:val="nil"/>
            </w:tcBorders>
            <w:shd w:val="clear" w:color="auto" w:fill="auto"/>
            <w:vAlign w:val="center"/>
            <w:hideMark/>
          </w:tcPr>
          <w:p w14:paraId="6EE54945"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0 years (Ongoing disturbance)</w:t>
            </w:r>
          </w:p>
        </w:tc>
        <w:tc>
          <w:tcPr>
            <w:tcW w:w="780" w:type="dxa"/>
            <w:tcBorders>
              <w:top w:val="nil"/>
              <w:left w:val="nil"/>
              <w:bottom w:val="nil"/>
              <w:right w:val="nil"/>
            </w:tcBorders>
            <w:shd w:val="clear" w:color="auto" w:fill="auto"/>
            <w:noWrap/>
            <w:vAlign w:val="center"/>
            <w:hideMark/>
          </w:tcPr>
          <w:p w14:paraId="6D38DDF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vMerge w:val="restart"/>
            <w:tcBorders>
              <w:top w:val="nil"/>
              <w:left w:val="nil"/>
              <w:bottom w:val="single" w:sz="4" w:space="0" w:color="000000"/>
              <w:right w:val="nil"/>
            </w:tcBorders>
            <w:shd w:val="clear" w:color="auto" w:fill="auto"/>
            <w:vAlign w:val="center"/>
            <w:hideMark/>
          </w:tcPr>
          <w:p w14:paraId="39A931E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3180" w:type="dxa"/>
            <w:vMerge w:val="restart"/>
            <w:tcBorders>
              <w:top w:val="nil"/>
              <w:left w:val="nil"/>
              <w:bottom w:val="single" w:sz="4" w:space="0" w:color="000000"/>
              <w:right w:val="nil"/>
            </w:tcBorders>
            <w:shd w:val="clear" w:color="auto" w:fill="auto"/>
            <w:vAlign w:val="center"/>
            <w:hideMark/>
          </w:tcPr>
          <w:p w14:paraId="2AECB35A"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sparse ruderal vegetation exists</w:t>
            </w:r>
          </w:p>
        </w:tc>
        <w:tc>
          <w:tcPr>
            <w:tcW w:w="1040" w:type="dxa"/>
            <w:tcBorders>
              <w:top w:val="nil"/>
              <w:left w:val="nil"/>
              <w:bottom w:val="nil"/>
              <w:right w:val="nil"/>
            </w:tcBorders>
            <w:shd w:val="clear" w:color="auto" w:fill="auto"/>
            <w:vAlign w:val="center"/>
            <w:hideMark/>
          </w:tcPr>
          <w:p w14:paraId="55A9594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2.9</w:t>
            </w:r>
          </w:p>
        </w:tc>
        <w:tc>
          <w:tcPr>
            <w:tcW w:w="560" w:type="dxa"/>
            <w:tcBorders>
              <w:top w:val="nil"/>
              <w:left w:val="nil"/>
              <w:bottom w:val="nil"/>
              <w:right w:val="nil"/>
            </w:tcBorders>
            <w:shd w:val="clear" w:color="auto" w:fill="auto"/>
            <w:noWrap/>
            <w:vAlign w:val="center"/>
            <w:hideMark/>
          </w:tcPr>
          <w:p w14:paraId="5CD249D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20CE87A" w14:textId="77777777" w:rsidTr="003D2089">
        <w:trPr>
          <w:trHeight w:val="290"/>
        </w:trPr>
        <w:tc>
          <w:tcPr>
            <w:tcW w:w="1660" w:type="dxa"/>
            <w:vMerge/>
            <w:tcBorders>
              <w:top w:val="nil"/>
              <w:left w:val="nil"/>
              <w:bottom w:val="single" w:sz="4" w:space="0" w:color="000000"/>
              <w:right w:val="nil"/>
            </w:tcBorders>
            <w:vAlign w:val="center"/>
            <w:hideMark/>
          </w:tcPr>
          <w:p w14:paraId="1B7C3BB9"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center"/>
            <w:hideMark/>
          </w:tcPr>
          <w:p w14:paraId="080BD68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40" w:type="dxa"/>
            <w:vMerge/>
            <w:tcBorders>
              <w:top w:val="nil"/>
              <w:left w:val="nil"/>
              <w:bottom w:val="single" w:sz="4" w:space="0" w:color="000000"/>
              <w:right w:val="nil"/>
            </w:tcBorders>
            <w:vAlign w:val="center"/>
            <w:hideMark/>
          </w:tcPr>
          <w:p w14:paraId="4931432B" w14:textId="77777777" w:rsidR="003D2089" w:rsidRPr="003D2089" w:rsidRDefault="003D2089" w:rsidP="003D2089">
            <w:pPr>
              <w:spacing w:after="0" w:line="240" w:lineRule="auto"/>
              <w:rPr>
                <w:rFonts w:ascii="Calibri" w:eastAsia="Times New Roman" w:hAnsi="Calibri" w:cs="Calibri"/>
                <w:color w:val="000000"/>
              </w:rPr>
            </w:pPr>
          </w:p>
        </w:tc>
        <w:tc>
          <w:tcPr>
            <w:tcW w:w="3180" w:type="dxa"/>
            <w:vMerge/>
            <w:tcBorders>
              <w:top w:val="nil"/>
              <w:left w:val="nil"/>
              <w:bottom w:val="single" w:sz="4" w:space="0" w:color="000000"/>
              <w:right w:val="nil"/>
            </w:tcBorders>
            <w:vAlign w:val="center"/>
            <w:hideMark/>
          </w:tcPr>
          <w:p w14:paraId="01EAB1D3" w14:textId="77777777" w:rsidR="003D2089" w:rsidRPr="003D2089" w:rsidRDefault="003D2089" w:rsidP="003D2089">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vAlign w:val="center"/>
            <w:hideMark/>
          </w:tcPr>
          <w:p w14:paraId="23B4A00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560" w:type="dxa"/>
            <w:tcBorders>
              <w:top w:val="nil"/>
              <w:left w:val="nil"/>
              <w:bottom w:val="nil"/>
              <w:right w:val="nil"/>
            </w:tcBorders>
            <w:shd w:val="clear" w:color="auto" w:fill="auto"/>
            <w:noWrap/>
            <w:vAlign w:val="center"/>
            <w:hideMark/>
          </w:tcPr>
          <w:p w14:paraId="636C051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161094E4" w14:textId="77777777" w:rsidTr="003D2089">
        <w:trPr>
          <w:trHeight w:val="290"/>
        </w:trPr>
        <w:tc>
          <w:tcPr>
            <w:tcW w:w="1660" w:type="dxa"/>
            <w:vMerge/>
            <w:tcBorders>
              <w:top w:val="nil"/>
              <w:left w:val="nil"/>
              <w:bottom w:val="single" w:sz="4" w:space="0" w:color="000000"/>
              <w:right w:val="nil"/>
            </w:tcBorders>
            <w:vAlign w:val="center"/>
            <w:hideMark/>
          </w:tcPr>
          <w:p w14:paraId="043F59FB"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single" w:sz="4" w:space="0" w:color="auto"/>
              <w:right w:val="nil"/>
            </w:tcBorders>
            <w:shd w:val="clear" w:color="auto" w:fill="auto"/>
            <w:noWrap/>
            <w:vAlign w:val="center"/>
            <w:hideMark/>
          </w:tcPr>
          <w:p w14:paraId="0D6B948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40" w:type="dxa"/>
            <w:vMerge/>
            <w:tcBorders>
              <w:top w:val="nil"/>
              <w:left w:val="nil"/>
              <w:bottom w:val="single" w:sz="4" w:space="0" w:color="000000"/>
              <w:right w:val="nil"/>
            </w:tcBorders>
            <w:vAlign w:val="center"/>
            <w:hideMark/>
          </w:tcPr>
          <w:p w14:paraId="732CD3AE" w14:textId="77777777" w:rsidR="003D2089" w:rsidRPr="003D2089" w:rsidRDefault="003D2089" w:rsidP="003D2089">
            <w:pPr>
              <w:spacing w:after="0" w:line="240" w:lineRule="auto"/>
              <w:rPr>
                <w:rFonts w:ascii="Calibri" w:eastAsia="Times New Roman" w:hAnsi="Calibri" w:cs="Calibri"/>
                <w:color w:val="000000"/>
              </w:rPr>
            </w:pPr>
          </w:p>
        </w:tc>
        <w:tc>
          <w:tcPr>
            <w:tcW w:w="3180" w:type="dxa"/>
            <w:vMerge/>
            <w:tcBorders>
              <w:top w:val="nil"/>
              <w:left w:val="nil"/>
              <w:bottom w:val="single" w:sz="4" w:space="0" w:color="000000"/>
              <w:right w:val="nil"/>
            </w:tcBorders>
            <w:vAlign w:val="center"/>
            <w:hideMark/>
          </w:tcPr>
          <w:p w14:paraId="19C1AA9B" w14:textId="77777777" w:rsidR="003D2089" w:rsidRPr="003D2089" w:rsidRDefault="003D2089" w:rsidP="003D2089">
            <w:pPr>
              <w:spacing w:after="0" w:line="240" w:lineRule="auto"/>
              <w:rPr>
                <w:rFonts w:ascii="Calibri" w:eastAsia="Times New Roman" w:hAnsi="Calibri" w:cs="Calibri"/>
                <w:color w:val="000000"/>
              </w:rPr>
            </w:pPr>
          </w:p>
        </w:tc>
        <w:tc>
          <w:tcPr>
            <w:tcW w:w="1040" w:type="dxa"/>
            <w:tcBorders>
              <w:top w:val="nil"/>
              <w:left w:val="nil"/>
              <w:bottom w:val="single" w:sz="4" w:space="0" w:color="auto"/>
              <w:right w:val="nil"/>
            </w:tcBorders>
            <w:shd w:val="clear" w:color="auto" w:fill="auto"/>
            <w:vAlign w:val="center"/>
            <w:hideMark/>
          </w:tcPr>
          <w:p w14:paraId="35BAC17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3.8</w:t>
            </w:r>
          </w:p>
        </w:tc>
        <w:tc>
          <w:tcPr>
            <w:tcW w:w="560" w:type="dxa"/>
            <w:tcBorders>
              <w:top w:val="nil"/>
              <w:left w:val="nil"/>
              <w:bottom w:val="single" w:sz="4" w:space="0" w:color="auto"/>
              <w:right w:val="nil"/>
            </w:tcBorders>
            <w:shd w:val="clear" w:color="auto" w:fill="auto"/>
            <w:noWrap/>
            <w:vAlign w:val="center"/>
            <w:hideMark/>
          </w:tcPr>
          <w:p w14:paraId="589CE52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6B880C50" w14:textId="77777777" w:rsidTr="003D2089">
        <w:trPr>
          <w:trHeight w:val="580"/>
        </w:trPr>
        <w:tc>
          <w:tcPr>
            <w:tcW w:w="1660" w:type="dxa"/>
            <w:vMerge w:val="restart"/>
            <w:tcBorders>
              <w:top w:val="nil"/>
              <w:left w:val="nil"/>
              <w:bottom w:val="single" w:sz="4" w:space="0" w:color="000000"/>
              <w:right w:val="nil"/>
            </w:tcBorders>
            <w:shd w:val="clear" w:color="auto" w:fill="auto"/>
            <w:vAlign w:val="center"/>
            <w:hideMark/>
          </w:tcPr>
          <w:p w14:paraId="152CA26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 year post-disturbance (fenced in 2020)</w:t>
            </w:r>
          </w:p>
        </w:tc>
        <w:tc>
          <w:tcPr>
            <w:tcW w:w="780" w:type="dxa"/>
            <w:tcBorders>
              <w:top w:val="nil"/>
              <w:left w:val="nil"/>
              <w:bottom w:val="nil"/>
              <w:right w:val="nil"/>
            </w:tcBorders>
            <w:shd w:val="clear" w:color="auto" w:fill="auto"/>
            <w:noWrap/>
            <w:vAlign w:val="center"/>
            <w:hideMark/>
          </w:tcPr>
          <w:p w14:paraId="6C5E3BE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tcBorders>
              <w:top w:val="nil"/>
              <w:left w:val="nil"/>
              <w:bottom w:val="nil"/>
              <w:right w:val="nil"/>
            </w:tcBorders>
            <w:shd w:val="clear" w:color="auto" w:fill="auto"/>
            <w:vAlign w:val="center"/>
            <w:hideMark/>
          </w:tcPr>
          <w:p w14:paraId="762BFC0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3180" w:type="dxa"/>
            <w:tcBorders>
              <w:top w:val="nil"/>
              <w:left w:val="nil"/>
              <w:bottom w:val="nil"/>
              <w:right w:val="nil"/>
            </w:tcBorders>
            <w:shd w:val="clear" w:color="auto" w:fill="auto"/>
            <w:vAlign w:val="center"/>
            <w:hideMark/>
          </w:tcPr>
          <w:p w14:paraId="106FA77B"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Transplants installed within 4 months of study observations</w:t>
            </w:r>
          </w:p>
        </w:tc>
        <w:tc>
          <w:tcPr>
            <w:tcW w:w="1040" w:type="dxa"/>
            <w:tcBorders>
              <w:top w:val="nil"/>
              <w:left w:val="nil"/>
              <w:bottom w:val="nil"/>
              <w:right w:val="nil"/>
            </w:tcBorders>
            <w:shd w:val="clear" w:color="auto" w:fill="auto"/>
            <w:vAlign w:val="center"/>
            <w:hideMark/>
          </w:tcPr>
          <w:p w14:paraId="2678C99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3.0</w:t>
            </w:r>
          </w:p>
        </w:tc>
        <w:tc>
          <w:tcPr>
            <w:tcW w:w="560" w:type="dxa"/>
            <w:tcBorders>
              <w:top w:val="nil"/>
              <w:left w:val="nil"/>
              <w:bottom w:val="nil"/>
              <w:right w:val="nil"/>
            </w:tcBorders>
            <w:shd w:val="clear" w:color="auto" w:fill="auto"/>
            <w:noWrap/>
            <w:vAlign w:val="center"/>
            <w:hideMark/>
          </w:tcPr>
          <w:p w14:paraId="02D975C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5821EC3A" w14:textId="77777777" w:rsidTr="003D2089">
        <w:trPr>
          <w:trHeight w:val="580"/>
        </w:trPr>
        <w:tc>
          <w:tcPr>
            <w:tcW w:w="1660" w:type="dxa"/>
            <w:vMerge/>
            <w:tcBorders>
              <w:top w:val="nil"/>
              <w:left w:val="nil"/>
              <w:bottom w:val="single" w:sz="4" w:space="0" w:color="000000"/>
              <w:right w:val="nil"/>
            </w:tcBorders>
            <w:vAlign w:val="center"/>
            <w:hideMark/>
          </w:tcPr>
          <w:p w14:paraId="5D4D3BAB"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center"/>
            <w:hideMark/>
          </w:tcPr>
          <w:p w14:paraId="76F7018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40" w:type="dxa"/>
            <w:tcBorders>
              <w:top w:val="nil"/>
              <w:left w:val="nil"/>
              <w:bottom w:val="nil"/>
              <w:right w:val="nil"/>
            </w:tcBorders>
            <w:shd w:val="clear" w:color="auto" w:fill="auto"/>
            <w:vAlign w:val="center"/>
            <w:hideMark/>
          </w:tcPr>
          <w:p w14:paraId="7D02CC9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3180" w:type="dxa"/>
            <w:tcBorders>
              <w:top w:val="nil"/>
              <w:left w:val="nil"/>
              <w:bottom w:val="nil"/>
              <w:right w:val="nil"/>
            </w:tcBorders>
            <w:shd w:val="clear" w:color="auto" w:fill="auto"/>
            <w:vAlign w:val="center"/>
            <w:hideMark/>
          </w:tcPr>
          <w:p w14:paraId="6F70C04F"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No transplants; recovery from remnant vegetation </w:t>
            </w:r>
          </w:p>
        </w:tc>
        <w:tc>
          <w:tcPr>
            <w:tcW w:w="1040" w:type="dxa"/>
            <w:tcBorders>
              <w:top w:val="nil"/>
              <w:left w:val="nil"/>
              <w:bottom w:val="nil"/>
              <w:right w:val="nil"/>
            </w:tcBorders>
            <w:shd w:val="clear" w:color="auto" w:fill="auto"/>
            <w:noWrap/>
            <w:vAlign w:val="center"/>
            <w:hideMark/>
          </w:tcPr>
          <w:p w14:paraId="538E7AB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3.5</w:t>
            </w:r>
          </w:p>
        </w:tc>
        <w:tc>
          <w:tcPr>
            <w:tcW w:w="560" w:type="dxa"/>
            <w:tcBorders>
              <w:top w:val="nil"/>
              <w:left w:val="nil"/>
              <w:bottom w:val="nil"/>
              <w:right w:val="nil"/>
            </w:tcBorders>
            <w:shd w:val="clear" w:color="auto" w:fill="auto"/>
            <w:noWrap/>
            <w:vAlign w:val="center"/>
            <w:hideMark/>
          </w:tcPr>
          <w:p w14:paraId="1C071E4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w:t>
            </w:r>
          </w:p>
        </w:tc>
      </w:tr>
      <w:tr w:rsidR="003D2089" w:rsidRPr="003D2089" w14:paraId="2D590EB7" w14:textId="77777777" w:rsidTr="003D2089">
        <w:trPr>
          <w:trHeight w:val="580"/>
        </w:trPr>
        <w:tc>
          <w:tcPr>
            <w:tcW w:w="1660" w:type="dxa"/>
            <w:vMerge/>
            <w:tcBorders>
              <w:top w:val="nil"/>
              <w:left w:val="nil"/>
              <w:bottom w:val="single" w:sz="4" w:space="0" w:color="000000"/>
              <w:right w:val="nil"/>
            </w:tcBorders>
            <w:vAlign w:val="center"/>
            <w:hideMark/>
          </w:tcPr>
          <w:p w14:paraId="287043C4"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single" w:sz="4" w:space="0" w:color="auto"/>
              <w:right w:val="nil"/>
            </w:tcBorders>
            <w:shd w:val="clear" w:color="auto" w:fill="auto"/>
            <w:noWrap/>
            <w:vAlign w:val="center"/>
            <w:hideMark/>
          </w:tcPr>
          <w:p w14:paraId="75E46FB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40" w:type="dxa"/>
            <w:tcBorders>
              <w:top w:val="nil"/>
              <w:left w:val="nil"/>
              <w:bottom w:val="single" w:sz="4" w:space="0" w:color="auto"/>
              <w:right w:val="nil"/>
            </w:tcBorders>
            <w:shd w:val="clear" w:color="auto" w:fill="auto"/>
            <w:vAlign w:val="center"/>
            <w:hideMark/>
          </w:tcPr>
          <w:p w14:paraId="579FDF6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3180" w:type="dxa"/>
            <w:tcBorders>
              <w:top w:val="nil"/>
              <w:left w:val="nil"/>
              <w:bottom w:val="single" w:sz="4" w:space="0" w:color="auto"/>
              <w:right w:val="nil"/>
            </w:tcBorders>
            <w:shd w:val="clear" w:color="auto" w:fill="auto"/>
            <w:vAlign w:val="center"/>
            <w:hideMark/>
          </w:tcPr>
          <w:p w14:paraId="2B4A7DB6"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No transplants; recovery from remnant vegetation </w:t>
            </w:r>
          </w:p>
        </w:tc>
        <w:tc>
          <w:tcPr>
            <w:tcW w:w="1040" w:type="dxa"/>
            <w:tcBorders>
              <w:top w:val="nil"/>
              <w:left w:val="nil"/>
              <w:bottom w:val="single" w:sz="4" w:space="0" w:color="auto"/>
              <w:right w:val="nil"/>
            </w:tcBorders>
            <w:shd w:val="clear" w:color="auto" w:fill="auto"/>
            <w:vAlign w:val="center"/>
            <w:hideMark/>
          </w:tcPr>
          <w:p w14:paraId="63C57C4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3.7</w:t>
            </w:r>
          </w:p>
        </w:tc>
        <w:tc>
          <w:tcPr>
            <w:tcW w:w="560" w:type="dxa"/>
            <w:tcBorders>
              <w:top w:val="nil"/>
              <w:left w:val="nil"/>
              <w:bottom w:val="single" w:sz="4" w:space="0" w:color="auto"/>
              <w:right w:val="nil"/>
            </w:tcBorders>
            <w:shd w:val="clear" w:color="auto" w:fill="auto"/>
            <w:noWrap/>
            <w:vAlign w:val="center"/>
            <w:hideMark/>
          </w:tcPr>
          <w:p w14:paraId="2A3E268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A10AFF6" w14:textId="77777777" w:rsidTr="003D2089">
        <w:trPr>
          <w:trHeight w:val="870"/>
        </w:trPr>
        <w:tc>
          <w:tcPr>
            <w:tcW w:w="1660" w:type="dxa"/>
            <w:vMerge w:val="restart"/>
            <w:tcBorders>
              <w:top w:val="nil"/>
              <w:left w:val="nil"/>
              <w:bottom w:val="single" w:sz="4" w:space="0" w:color="000000"/>
              <w:right w:val="nil"/>
            </w:tcBorders>
            <w:shd w:val="clear" w:color="auto" w:fill="auto"/>
            <w:vAlign w:val="center"/>
            <w:hideMark/>
          </w:tcPr>
          <w:p w14:paraId="4C965E1E" w14:textId="77777777" w:rsidR="003D2089" w:rsidRPr="003D2089" w:rsidRDefault="003D2089" w:rsidP="003D2089">
            <w:pPr>
              <w:spacing w:after="0" w:line="240" w:lineRule="auto"/>
              <w:jc w:val="center"/>
              <w:rPr>
                <w:rFonts w:ascii="Calibri" w:eastAsia="Times New Roman" w:hAnsi="Calibri" w:cs="Calibri"/>
                <w:color w:val="000000"/>
              </w:rPr>
            </w:pPr>
            <w:commentRangeStart w:id="27"/>
            <w:r w:rsidRPr="003D2089">
              <w:rPr>
                <w:rFonts w:ascii="Calibri" w:eastAsia="Times New Roman" w:hAnsi="Calibri" w:cs="Calibri"/>
                <w:color w:val="000000"/>
              </w:rPr>
              <w:t>5 years post-disturbance</w:t>
            </w:r>
          </w:p>
        </w:tc>
        <w:tc>
          <w:tcPr>
            <w:tcW w:w="780" w:type="dxa"/>
            <w:tcBorders>
              <w:top w:val="nil"/>
              <w:left w:val="nil"/>
              <w:bottom w:val="nil"/>
              <w:right w:val="nil"/>
            </w:tcBorders>
            <w:shd w:val="clear" w:color="auto" w:fill="auto"/>
            <w:noWrap/>
            <w:vAlign w:val="center"/>
            <w:hideMark/>
          </w:tcPr>
          <w:p w14:paraId="3FA5845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tcBorders>
              <w:top w:val="nil"/>
              <w:left w:val="nil"/>
              <w:bottom w:val="nil"/>
              <w:right w:val="nil"/>
            </w:tcBorders>
            <w:shd w:val="clear" w:color="auto" w:fill="auto"/>
            <w:vAlign w:val="center"/>
            <w:hideMark/>
          </w:tcPr>
          <w:p w14:paraId="4BD380A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3180" w:type="dxa"/>
            <w:tcBorders>
              <w:top w:val="nil"/>
              <w:left w:val="nil"/>
              <w:bottom w:val="nil"/>
              <w:right w:val="nil"/>
            </w:tcBorders>
            <w:shd w:val="clear" w:color="auto" w:fill="auto"/>
            <w:vAlign w:val="center"/>
            <w:hideMark/>
          </w:tcPr>
          <w:p w14:paraId="0BFA9E12"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40" w:type="dxa"/>
            <w:tcBorders>
              <w:top w:val="nil"/>
              <w:left w:val="nil"/>
              <w:bottom w:val="nil"/>
              <w:right w:val="nil"/>
            </w:tcBorders>
            <w:shd w:val="clear" w:color="auto" w:fill="auto"/>
            <w:vAlign w:val="center"/>
            <w:hideMark/>
          </w:tcPr>
          <w:p w14:paraId="288EDC8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3.1</w:t>
            </w:r>
          </w:p>
        </w:tc>
        <w:tc>
          <w:tcPr>
            <w:tcW w:w="560" w:type="dxa"/>
            <w:tcBorders>
              <w:top w:val="nil"/>
              <w:left w:val="nil"/>
              <w:bottom w:val="nil"/>
              <w:right w:val="nil"/>
            </w:tcBorders>
            <w:shd w:val="clear" w:color="auto" w:fill="auto"/>
            <w:noWrap/>
            <w:vAlign w:val="center"/>
            <w:hideMark/>
          </w:tcPr>
          <w:p w14:paraId="0BADEA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10A0B38" w14:textId="77777777" w:rsidTr="003D2089">
        <w:trPr>
          <w:trHeight w:val="1160"/>
        </w:trPr>
        <w:tc>
          <w:tcPr>
            <w:tcW w:w="1660" w:type="dxa"/>
            <w:vMerge/>
            <w:tcBorders>
              <w:top w:val="nil"/>
              <w:left w:val="nil"/>
              <w:bottom w:val="single" w:sz="4" w:space="0" w:color="000000"/>
              <w:right w:val="nil"/>
            </w:tcBorders>
            <w:vAlign w:val="center"/>
            <w:hideMark/>
          </w:tcPr>
          <w:p w14:paraId="5D3B4449"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single" w:sz="4" w:space="0" w:color="auto"/>
              <w:right w:val="nil"/>
            </w:tcBorders>
            <w:shd w:val="clear" w:color="auto" w:fill="auto"/>
            <w:noWrap/>
            <w:vAlign w:val="center"/>
            <w:hideMark/>
          </w:tcPr>
          <w:p w14:paraId="45B78F2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40" w:type="dxa"/>
            <w:tcBorders>
              <w:top w:val="nil"/>
              <w:left w:val="nil"/>
              <w:bottom w:val="single" w:sz="4" w:space="0" w:color="auto"/>
              <w:right w:val="nil"/>
            </w:tcBorders>
            <w:shd w:val="clear" w:color="auto" w:fill="auto"/>
            <w:vAlign w:val="center"/>
            <w:hideMark/>
          </w:tcPr>
          <w:p w14:paraId="2DFB442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3180" w:type="dxa"/>
            <w:tcBorders>
              <w:top w:val="nil"/>
              <w:left w:val="nil"/>
              <w:bottom w:val="single" w:sz="4" w:space="0" w:color="auto"/>
              <w:right w:val="nil"/>
            </w:tcBorders>
            <w:shd w:val="clear" w:color="auto" w:fill="auto"/>
            <w:vAlign w:val="center"/>
            <w:hideMark/>
          </w:tcPr>
          <w:p w14:paraId="1B71569F"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Limited transplants in two of three exclosures (unknown placement); majority of recovery from remnant vegetation </w:t>
            </w:r>
          </w:p>
        </w:tc>
        <w:tc>
          <w:tcPr>
            <w:tcW w:w="1040" w:type="dxa"/>
            <w:tcBorders>
              <w:top w:val="nil"/>
              <w:left w:val="nil"/>
              <w:bottom w:val="single" w:sz="4" w:space="0" w:color="auto"/>
              <w:right w:val="nil"/>
            </w:tcBorders>
            <w:shd w:val="clear" w:color="auto" w:fill="auto"/>
            <w:noWrap/>
            <w:vAlign w:val="center"/>
            <w:hideMark/>
          </w:tcPr>
          <w:p w14:paraId="6614C0D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3.5</w:t>
            </w:r>
          </w:p>
        </w:tc>
        <w:tc>
          <w:tcPr>
            <w:tcW w:w="560" w:type="dxa"/>
            <w:tcBorders>
              <w:top w:val="nil"/>
              <w:left w:val="nil"/>
              <w:bottom w:val="single" w:sz="4" w:space="0" w:color="auto"/>
              <w:right w:val="nil"/>
            </w:tcBorders>
            <w:shd w:val="clear" w:color="auto" w:fill="auto"/>
            <w:noWrap/>
            <w:vAlign w:val="center"/>
            <w:hideMark/>
          </w:tcPr>
          <w:p w14:paraId="4535EE7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w:t>
            </w:r>
          </w:p>
        </w:tc>
      </w:tr>
      <w:tr w:rsidR="003D2089" w:rsidRPr="003D2089" w14:paraId="70A28F31" w14:textId="77777777" w:rsidTr="003D2089">
        <w:trPr>
          <w:trHeight w:val="1160"/>
        </w:trPr>
        <w:tc>
          <w:tcPr>
            <w:tcW w:w="1660" w:type="dxa"/>
            <w:tcBorders>
              <w:top w:val="nil"/>
              <w:left w:val="nil"/>
              <w:bottom w:val="single" w:sz="4" w:space="0" w:color="auto"/>
              <w:right w:val="nil"/>
            </w:tcBorders>
            <w:shd w:val="clear" w:color="auto" w:fill="auto"/>
            <w:vAlign w:val="center"/>
            <w:hideMark/>
          </w:tcPr>
          <w:p w14:paraId="395D41D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10 years post-disturbance</w:t>
            </w:r>
          </w:p>
        </w:tc>
        <w:tc>
          <w:tcPr>
            <w:tcW w:w="780" w:type="dxa"/>
            <w:tcBorders>
              <w:top w:val="nil"/>
              <w:left w:val="nil"/>
              <w:bottom w:val="single" w:sz="4" w:space="0" w:color="auto"/>
              <w:right w:val="nil"/>
            </w:tcBorders>
            <w:shd w:val="clear" w:color="auto" w:fill="auto"/>
            <w:noWrap/>
            <w:vAlign w:val="center"/>
            <w:hideMark/>
          </w:tcPr>
          <w:p w14:paraId="49B33DB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tcBorders>
              <w:top w:val="nil"/>
              <w:left w:val="nil"/>
              <w:bottom w:val="single" w:sz="4" w:space="0" w:color="auto"/>
              <w:right w:val="nil"/>
            </w:tcBorders>
            <w:shd w:val="clear" w:color="auto" w:fill="auto"/>
            <w:vAlign w:val="center"/>
            <w:hideMark/>
          </w:tcPr>
          <w:p w14:paraId="7C53EEF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3180" w:type="dxa"/>
            <w:tcBorders>
              <w:top w:val="nil"/>
              <w:left w:val="nil"/>
              <w:bottom w:val="single" w:sz="4" w:space="0" w:color="auto"/>
              <w:right w:val="nil"/>
            </w:tcBorders>
            <w:shd w:val="clear" w:color="auto" w:fill="auto"/>
            <w:vAlign w:val="center"/>
            <w:hideMark/>
          </w:tcPr>
          <w:p w14:paraId="3B049217"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40" w:type="dxa"/>
            <w:tcBorders>
              <w:top w:val="nil"/>
              <w:left w:val="nil"/>
              <w:bottom w:val="single" w:sz="4" w:space="0" w:color="auto"/>
              <w:right w:val="nil"/>
            </w:tcBorders>
            <w:shd w:val="clear" w:color="auto" w:fill="auto"/>
            <w:noWrap/>
            <w:vAlign w:val="center"/>
            <w:hideMark/>
          </w:tcPr>
          <w:p w14:paraId="3965541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560" w:type="dxa"/>
            <w:tcBorders>
              <w:top w:val="nil"/>
              <w:left w:val="nil"/>
              <w:bottom w:val="single" w:sz="4" w:space="0" w:color="auto"/>
              <w:right w:val="nil"/>
            </w:tcBorders>
            <w:shd w:val="clear" w:color="auto" w:fill="auto"/>
            <w:noWrap/>
            <w:vAlign w:val="center"/>
            <w:hideMark/>
          </w:tcPr>
          <w:p w14:paraId="7F58117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commentRangeEnd w:id="27"/>
            <w:r w:rsidR="00DB3E5E">
              <w:rPr>
                <w:rStyle w:val="CommentReference"/>
              </w:rPr>
              <w:commentReference w:id="27"/>
            </w:r>
          </w:p>
        </w:tc>
      </w:tr>
      <w:tr w:rsidR="003D2089" w:rsidRPr="003D2089" w14:paraId="32DDC0D7" w14:textId="77777777" w:rsidTr="003D2089">
        <w:trPr>
          <w:trHeight w:val="290"/>
        </w:trPr>
        <w:tc>
          <w:tcPr>
            <w:tcW w:w="1660" w:type="dxa"/>
            <w:vMerge w:val="restart"/>
            <w:tcBorders>
              <w:top w:val="nil"/>
              <w:left w:val="nil"/>
              <w:bottom w:val="single" w:sz="4" w:space="0" w:color="000000"/>
              <w:right w:val="nil"/>
            </w:tcBorders>
            <w:shd w:val="clear" w:color="auto" w:fill="auto"/>
            <w:vAlign w:val="center"/>
            <w:hideMark/>
          </w:tcPr>
          <w:p w14:paraId="275C34F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Undisturbed Reference</w:t>
            </w:r>
          </w:p>
        </w:tc>
        <w:tc>
          <w:tcPr>
            <w:tcW w:w="780" w:type="dxa"/>
            <w:tcBorders>
              <w:top w:val="nil"/>
              <w:left w:val="nil"/>
              <w:bottom w:val="nil"/>
              <w:right w:val="nil"/>
            </w:tcBorders>
            <w:shd w:val="clear" w:color="auto" w:fill="auto"/>
            <w:noWrap/>
            <w:vAlign w:val="center"/>
            <w:hideMark/>
          </w:tcPr>
          <w:p w14:paraId="17691D2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vMerge w:val="restart"/>
            <w:tcBorders>
              <w:top w:val="nil"/>
              <w:left w:val="nil"/>
              <w:bottom w:val="single" w:sz="4" w:space="0" w:color="000000"/>
              <w:right w:val="nil"/>
            </w:tcBorders>
            <w:shd w:val="clear" w:color="auto" w:fill="auto"/>
            <w:vAlign w:val="center"/>
            <w:hideMark/>
          </w:tcPr>
          <w:p w14:paraId="368F71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3180" w:type="dxa"/>
            <w:vMerge w:val="restart"/>
            <w:tcBorders>
              <w:top w:val="nil"/>
              <w:left w:val="nil"/>
              <w:bottom w:val="single" w:sz="4" w:space="0" w:color="000000"/>
              <w:right w:val="nil"/>
            </w:tcBorders>
            <w:shd w:val="clear" w:color="auto" w:fill="auto"/>
            <w:vAlign w:val="center"/>
            <w:hideMark/>
          </w:tcPr>
          <w:p w14:paraId="3808C8E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1040" w:type="dxa"/>
            <w:tcBorders>
              <w:top w:val="nil"/>
              <w:left w:val="nil"/>
              <w:bottom w:val="nil"/>
              <w:right w:val="nil"/>
            </w:tcBorders>
            <w:shd w:val="clear" w:color="auto" w:fill="auto"/>
            <w:noWrap/>
            <w:vAlign w:val="center"/>
            <w:hideMark/>
          </w:tcPr>
          <w:p w14:paraId="440FEB3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560" w:type="dxa"/>
            <w:tcBorders>
              <w:top w:val="nil"/>
              <w:left w:val="nil"/>
              <w:bottom w:val="nil"/>
              <w:right w:val="nil"/>
            </w:tcBorders>
            <w:shd w:val="clear" w:color="auto" w:fill="auto"/>
            <w:noWrap/>
            <w:vAlign w:val="center"/>
            <w:hideMark/>
          </w:tcPr>
          <w:p w14:paraId="31C021C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0CACA7F" w14:textId="77777777" w:rsidTr="003D2089">
        <w:trPr>
          <w:trHeight w:val="290"/>
        </w:trPr>
        <w:tc>
          <w:tcPr>
            <w:tcW w:w="1660" w:type="dxa"/>
            <w:vMerge/>
            <w:tcBorders>
              <w:top w:val="nil"/>
              <w:left w:val="nil"/>
              <w:bottom w:val="single" w:sz="4" w:space="0" w:color="000000"/>
              <w:right w:val="nil"/>
            </w:tcBorders>
            <w:vAlign w:val="center"/>
            <w:hideMark/>
          </w:tcPr>
          <w:p w14:paraId="003BCC41"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center"/>
            <w:hideMark/>
          </w:tcPr>
          <w:p w14:paraId="11178C6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40" w:type="dxa"/>
            <w:vMerge/>
            <w:tcBorders>
              <w:top w:val="nil"/>
              <w:left w:val="nil"/>
              <w:bottom w:val="single" w:sz="4" w:space="0" w:color="000000"/>
              <w:right w:val="nil"/>
            </w:tcBorders>
            <w:vAlign w:val="center"/>
            <w:hideMark/>
          </w:tcPr>
          <w:p w14:paraId="4F729E31" w14:textId="77777777" w:rsidR="003D2089" w:rsidRPr="003D2089" w:rsidRDefault="003D2089" w:rsidP="003D2089">
            <w:pPr>
              <w:spacing w:after="0" w:line="240" w:lineRule="auto"/>
              <w:rPr>
                <w:rFonts w:ascii="Calibri" w:eastAsia="Times New Roman" w:hAnsi="Calibri" w:cs="Calibri"/>
                <w:color w:val="000000"/>
              </w:rPr>
            </w:pPr>
          </w:p>
        </w:tc>
        <w:tc>
          <w:tcPr>
            <w:tcW w:w="3180" w:type="dxa"/>
            <w:vMerge/>
            <w:tcBorders>
              <w:top w:val="nil"/>
              <w:left w:val="nil"/>
              <w:bottom w:val="single" w:sz="4" w:space="0" w:color="000000"/>
              <w:right w:val="nil"/>
            </w:tcBorders>
            <w:vAlign w:val="center"/>
            <w:hideMark/>
          </w:tcPr>
          <w:p w14:paraId="7B2BA448" w14:textId="77777777" w:rsidR="003D2089" w:rsidRPr="003D2089" w:rsidRDefault="003D2089" w:rsidP="003D2089">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center"/>
            <w:hideMark/>
          </w:tcPr>
          <w:p w14:paraId="544A527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3.6</w:t>
            </w:r>
          </w:p>
        </w:tc>
        <w:tc>
          <w:tcPr>
            <w:tcW w:w="560" w:type="dxa"/>
            <w:tcBorders>
              <w:top w:val="nil"/>
              <w:left w:val="nil"/>
              <w:bottom w:val="nil"/>
              <w:right w:val="nil"/>
            </w:tcBorders>
            <w:shd w:val="clear" w:color="auto" w:fill="auto"/>
            <w:noWrap/>
            <w:vAlign w:val="center"/>
            <w:hideMark/>
          </w:tcPr>
          <w:p w14:paraId="4249B5A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07E50803" w14:textId="77777777" w:rsidTr="003D2089">
        <w:trPr>
          <w:trHeight w:val="290"/>
        </w:trPr>
        <w:tc>
          <w:tcPr>
            <w:tcW w:w="1660" w:type="dxa"/>
            <w:vMerge/>
            <w:tcBorders>
              <w:top w:val="nil"/>
              <w:left w:val="nil"/>
              <w:bottom w:val="single" w:sz="4" w:space="0" w:color="000000"/>
              <w:right w:val="nil"/>
            </w:tcBorders>
            <w:vAlign w:val="center"/>
            <w:hideMark/>
          </w:tcPr>
          <w:p w14:paraId="1EC72329"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single" w:sz="4" w:space="0" w:color="auto"/>
              <w:right w:val="nil"/>
            </w:tcBorders>
            <w:shd w:val="clear" w:color="auto" w:fill="auto"/>
            <w:noWrap/>
            <w:vAlign w:val="center"/>
            <w:hideMark/>
          </w:tcPr>
          <w:p w14:paraId="589C982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40" w:type="dxa"/>
            <w:vMerge/>
            <w:tcBorders>
              <w:top w:val="nil"/>
              <w:left w:val="nil"/>
              <w:bottom w:val="single" w:sz="4" w:space="0" w:color="000000"/>
              <w:right w:val="nil"/>
            </w:tcBorders>
            <w:vAlign w:val="center"/>
            <w:hideMark/>
          </w:tcPr>
          <w:p w14:paraId="0A85520E" w14:textId="77777777" w:rsidR="003D2089" w:rsidRPr="003D2089" w:rsidRDefault="003D2089" w:rsidP="003D2089">
            <w:pPr>
              <w:spacing w:after="0" w:line="240" w:lineRule="auto"/>
              <w:rPr>
                <w:rFonts w:ascii="Calibri" w:eastAsia="Times New Roman" w:hAnsi="Calibri" w:cs="Calibri"/>
                <w:color w:val="000000"/>
              </w:rPr>
            </w:pPr>
          </w:p>
        </w:tc>
        <w:tc>
          <w:tcPr>
            <w:tcW w:w="3180" w:type="dxa"/>
            <w:vMerge/>
            <w:tcBorders>
              <w:top w:val="nil"/>
              <w:left w:val="nil"/>
              <w:bottom w:val="single" w:sz="4" w:space="0" w:color="000000"/>
              <w:right w:val="nil"/>
            </w:tcBorders>
            <w:vAlign w:val="center"/>
            <w:hideMark/>
          </w:tcPr>
          <w:p w14:paraId="37A9A6AC" w14:textId="77777777" w:rsidR="003D2089" w:rsidRPr="003D2089" w:rsidRDefault="003D2089" w:rsidP="003D2089">
            <w:pPr>
              <w:spacing w:after="0" w:line="240" w:lineRule="auto"/>
              <w:rPr>
                <w:rFonts w:ascii="Calibri" w:eastAsia="Times New Roman" w:hAnsi="Calibri" w:cs="Calibri"/>
                <w:color w:val="000000"/>
              </w:rPr>
            </w:pPr>
          </w:p>
        </w:tc>
        <w:tc>
          <w:tcPr>
            <w:tcW w:w="1040" w:type="dxa"/>
            <w:tcBorders>
              <w:top w:val="nil"/>
              <w:left w:val="nil"/>
              <w:bottom w:val="single" w:sz="4" w:space="0" w:color="auto"/>
              <w:right w:val="nil"/>
            </w:tcBorders>
            <w:shd w:val="clear" w:color="auto" w:fill="auto"/>
            <w:noWrap/>
            <w:vAlign w:val="center"/>
            <w:hideMark/>
          </w:tcPr>
          <w:p w14:paraId="026BE82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3.9</w:t>
            </w:r>
          </w:p>
        </w:tc>
        <w:tc>
          <w:tcPr>
            <w:tcW w:w="560" w:type="dxa"/>
            <w:tcBorders>
              <w:top w:val="nil"/>
              <w:left w:val="nil"/>
              <w:bottom w:val="single" w:sz="4" w:space="0" w:color="auto"/>
              <w:right w:val="nil"/>
            </w:tcBorders>
            <w:shd w:val="clear" w:color="auto" w:fill="auto"/>
            <w:noWrap/>
            <w:vAlign w:val="center"/>
            <w:hideMark/>
          </w:tcPr>
          <w:p w14:paraId="00B7026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bl>
    <w:p w14:paraId="7C6D66D1" w14:textId="7AA0CA98" w:rsidR="008208AE" w:rsidRDefault="008208AE" w:rsidP="005F2E64"/>
    <w:p w14:paraId="74A6121E" w14:textId="77777777" w:rsidR="003179A2" w:rsidRDefault="003179A2">
      <w:pPr>
        <w:rPr>
          <w:rFonts w:asciiTheme="majorHAnsi" w:eastAsiaTheme="majorEastAsia" w:hAnsiTheme="majorHAnsi" w:cstheme="majorBidi"/>
          <w:color w:val="2F5496" w:themeColor="accent1" w:themeShade="BF"/>
          <w:sz w:val="26"/>
          <w:szCs w:val="26"/>
        </w:rPr>
      </w:pPr>
      <w:r>
        <w:br w:type="page"/>
      </w:r>
    </w:p>
    <w:p w14:paraId="05892DC5" w14:textId="51E260BD" w:rsidR="008208AE" w:rsidRDefault="008208AE" w:rsidP="008208AE">
      <w:pPr>
        <w:pStyle w:val="Heading2"/>
      </w:pPr>
      <w:r>
        <w:lastRenderedPageBreak/>
        <w:t xml:space="preserve">Analysis: above-ground vegetation and seed bank richness </w:t>
      </w:r>
    </w:p>
    <w:p w14:paraId="1CEA43FB" w14:textId="6DA89173" w:rsidR="008208AE" w:rsidRDefault="008208AE" w:rsidP="008208AE">
      <w:pPr>
        <w:pStyle w:val="ListParagraph"/>
        <w:numPr>
          <w:ilvl w:val="0"/>
          <w:numId w:val="2"/>
        </w:numPr>
      </w:pPr>
      <w:r>
        <w:t xml:space="preserve">Compare vegetation and seed bank richness &amp; </w:t>
      </w:r>
      <w:r w:rsidR="00E4772E">
        <w:t>evenness</w:t>
      </w:r>
      <w:r>
        <w:t xml:space="preserve"> among exclosure age classes (sites) using a generalized linear mixed model. </w:t>
      </w:r>
    </w:p>
    <w:p w14:paraId="3B66393B" w14:textId="10EA7B82" w:rsidR="008208AE" w:rsidRDefault="008208AE" w:rsidP="008208AE">
      <w:pPr>
        <w:pStyle w:val="ListParagraph"/>
        <w:numPr>
          <w:ilvl w:val="1"/>
          <w:numId w:val="2"/>
        </w:numPr>
      </w:pPr>
      <w:r>
        <w:t>E</w:t>
      </w:r>
      <w:r w:rsidR="00E312BE">
        <w:t xml:space="preserve">stuary and </w:t>
      </w:r>
      <w:commentRangeStart w:id="28"/>
      <w:r w:rsidR="00E312BE">
        <w:t>e</w:t>
      </w:r>
      <w:r>
        <w:t xml:space="preserve">xclosure age </w:t>
      </w:r>
      <w:commentRangeEnd w:id="28"/>
      <w:r w:rsidR="00DB3E5E">
        <w:rPr>
          <w:rStyle w:val="CommentReference"/>
        </w:rPr>
        <w:commentReference w:id="28"/>
      </w:r>
      <w:r>
        <w:t xml:space="preserve">(site) </w:t>
      </w:r>
      <w:r w:rsidR="00E312BE">
        <w:t>were</w:t>
      </w:r>
      <w:r>
        <w:t xml:space="preserve"> fixed effect</w:t>
      </w:r>
      <w:r w:rsidR="00E312BE">
        <w:t>s</w:t>
      </w:r>
      <w:r>
        <w:t>, and the inherent site disturbance (</w:t>
      </w:r>
      <w:r w:rsidR="00D24DE5">
        <w:t>grubbed</w:t>
      </w:r>
      <w:r>
        <w:t xml:space="preserve">, partially </w:t>
      </w:r>
      <w:r w:rsidR="00D24DE5">
        <w:t>grubbed</w:t>
      </w:r>
      <w:r>
        <w:t xml:space="preserve">, undisturbed) and sub-sampled plots within sites were treated as random effects. </w:t>
      </w:r>
    </w:p>
    <w:p w14:paraId="502A525B" w14:textId="2BC2854E" w:rsidR="008208AE" w:rsidRDefault="008208AE" w:rsidP="008208AE">
      <w:pPr>
        <w:pStyle w:val="ListParagraph"/>
        <w:numPr>
          <w:ilvl w:val="1"/>
          <w:numId w:val="2"/>
        </w:numPr>
      </w:pPr>
      <w:r>
        <w:t xml:space="preserve">Response variables were total richness and </w:t>
      </w:r>
      <w:r w:rsidR="00E4772E">
        <w:t>evenness</w:t>
      </w:r>
      <w:r>
        <w:t>, and richness/</w:t>
      </w:r>
      <w:r w:rsidR="00E4772E">
        <w:t>evenness</w:t>
      </w:r>
      <w:r>
        <w:t xml:space="preserve"> of native and exotic species. </w:t>
      </w:r>
    </w:p>
    <w:p w14:paraId="01DB23DB" w14:textId="4568D871" w:rsidR="008208AE" w:rsidRPr="008208AE" w:rsidRDefault="008208AE" w:rsidP="008208AE">
      <w:pPr>
        <w:pStyle w:val="ListParagraph"/>
        <w:numPr>
          <w:ilvl w:val="0"/>
          <w:numId w:val="2"/>
        </w:numPr>
      </w:pPr>
      <w:r>
        <w:t xml:space="preserve">Vegetation and seed bank composition among exclosure age classes were assessed by PERMANOVA, using species </w:t>
      </w:r>
      <w:r w:rsidR="00E4772E">
        <w:t>evenness</w:t>
      </w:r>
      <w:r>
        <w:t xml:space="preserve"> data with Bray’s distance at the plot level. </w:t>
      </w:r>
    </w:p>
    <w:p w14:paraId="204B0F90" w14:textId="1AFC9A82" w:rsidR="008208AE" w:rsidRDefault="008208AE" w:rsidP="008208AE">
      <w:pPr>
        <w:pStyle w:val="Heading2"/>
      </w:pPr>
      <w:r>
        <w:t>Comparison between above-ground vegetation and soil seed bank composition</w:t>
      </w:r>
    </w:p>
    <w:p w14:paraId="67C03EE5" w14:textId="60B0D872" w:rsidR="008208AE" w:rsidRDefault="008208AE" w:rsidP="008208AE">
      <w:pPr>
        <w:pStyle w:val="ListParagraph"/>
        <w:numPr>
          <w:ilvl w:val="0"/>
          <w:numId w:val="2"/>
        </w:numPr>
      </w:pPr>
      <w:r>
        <w:t xml:space="preserve">PERMANOVA using species presence data at the plot level. </w:t>
      </w:r>
    </w:p>
    <w:p w14:paraId="6FEF4282" w14:textId="6973F011" w:rsidR="008208AE" w:rsidRDefault="008208AE" w:rsidP="008208AE">
      <w:pPr>
        <w:pStyle w:val="ListParagraph"/>
        <w:numPr>
          <w:ilvl w:val="0"/>
          <w:numId w:val="2"/>
        </w:numPr>
      </w:pPr>
      <w:r>
        <w:t xml:space="preserve">Visualize above-ground vs. seed bank community data by NMDS based on species presence with Bray’s distance. </w:t>
      </w:r>
    </w:p>
    <w:p w14:paraId="5ECF74E5" w14:textId="2AB50A91" w:rsidR="008208AE" w:rsidRDefault="008208AE" w:rsidP="008208AE">
      <w:pPr>
        <w:pStyle w:val="Heading2"/>
      </w:pPr>
      <w:r>
        <w:t xml:space="preserve">Analysis Plan </w:t>
      </w:r>
      <w:r w:rsidR="007A0171">
        <w:t>(notes to self)</w:t>
      </w:r>
    </w:p>
    <w:p w14:paraId="7BF5B989" w14:textId="5798D88E" w:rsidR="008208AE" w:rsidRDefault="008208AE" w:rsidP="008208AE">
      <w:pPr>
        <w:pStyle w:val="ListParagraph"/>
        <w:numPr>
          <w:ilvl w:val="0"/>
          <w:numId w:val="2"/>
        </w:numPr>
      </w:pPr>
      <w:r>
        <w:t xml:space="preserve">Analysis plan largely mirrors </w:t>
      </w:r>
      <w:r>
        <w:fldChar w:fldCharType="begin"/>
      </w:r>
      <w:r>
        <w:instrText xml:space="preserve"> ADDIN ZOTERO_ITEM CSL_CITATION {"citationID":"vgrKlf0s","properties":{"formattedCitation":"(Rago, Urretavizcaya, Orellana, &amp; Defoss\\uc0\\u233{}, 2020)","plainCitation":"(Rago, Urretavizcaya, Orellana, &amp; Defossé, 2020)","noteIndex":0},"citationItems":[{"id":2255,"uris":["http://zotero.org/users/6092945/items/ZVA5Y8QX"],"uri":["http://zotero.org/users/6092945/items/ZVA5Y8QX"],"itemData":{"id":2255,"type":"article-journal","abstract":"Questions In terms of biodiversity conservation, forest plantations are often considered problematic because they usually have negative effects on natural ecosystems. Soil seed banks could play an important role in restoring vegetation that was originally present, by recruiting species that have disappeared above-ground. We addressed this topic in plantations located in the Patagonian steppe by asking the following questions: Are richness, abundance and composition of steppe above-ground vegetation and soil seed bank affected by plantations? Is species composition of the above-ground vegetation and soil seed bank similar in plantations and in the steppe? Location NW of Chubut Province, Patagonia, Argentina. Methods We selected three plantations located in the steppe, and delimited three sectors: steppe, plantation edge and plantation interior. We compared richness and abundance by species origin and growth form among sectors for the above-ground vegetation and soil seed bank compartments, using generalized linear mixed models. We compared species composition for each compartment and between them using permutational multivariate analysis of variance and non-metric multidimensional scaling. Results In above-ground vegetation, we found a decrease in richness and abundance, and changes in composition from the steppe to the plantation interior. Richness and abundance of the soil seed bank did not show differences among steppe and the plantation sectors, although composition was different among them. Above-ground vegetation and soil seed bank species composition were always different; native perennial herbs and shrubs were predominant in the above-ground vegetation while exotic annual herbs dominated the soil seed bank. Conclusions Our findings suggest that plant recruitment from the soil seed bank would not be sufficient for restoring depleted species pools in the above-ground vegetation of plantations. Therefore, actions promoting native species reestablishment and control of exotics should be considered to reach the aim of restoring biodiversity in former plantations.","container-title":"Applied Vegetation Science","DOI":"10.1111/avsc.12482","ISSN":"1654-109X","issue":"2","language":"en","note":"_eprint: https://onlinelibrary.wiley.com/doi/pdf/10.1111/avsc.12482","page":"254-265","source":"Wiley Online Library","title":"Strategies to persist in the community: Soil seed bank and above-ground vegetation in Patagonian pine plantations","title-short":"Strategies to persist in the community","volume":"23","author":[{"family":"Rago","given":"María Melisa"},{"family":"Urretavizcaya","given":"María Florencia"},{"family":"Orellana","given":"Ivonne Alejandra"},{"family":"Defossé","given":"Guillermo Emilio"}],"issued":{"date-parts":[["2020"]]}}}],"schema":"https://github.com/citation-style-language/schema/raw/master/csl-citation.json"} </w:instrText>
      </w:r>
      <w:r>
        <w:fldChar w:fldCharType="separate"/>
      </w:r>
      <w:r w:rsidRPr="008208AE">
        <w:rPr>
          <w:rFonts w:ascii="Calibri" w:hAnsi="Calibri" w:cs="Calibri"/>
          <w:szCs w:val="24"/>
        </w:rPr>
        <w:t>(Rago, Urretavizcaya, Orellana, &amp; Defossé, 2020)</w:t>
      </w:r>
      <w:r>
        <w:fldChar w:fldCharType="end"/>
      </w:r>
    </w:p>
    <w:p w14:paraId="306A27A1" w14:textId="414C5B7C" w:rsidR="008208AE" w:rsidRDefault="008208AE" w:rsidP="008208AE">
      <w:pPr>
        <w:pStyle w:val="ListParagraph"/>
        <w:numPr>
          <w:ilvl w:val="0"/>
          <w:numId w:val="2"/>
        </w:numPr>
      </w:pPr>
      <w:proofErr w:type="spellStart"/>
      <w:r w:rsidRPr="005F2E64">
        <w:t>Czekanowski</w:t>
      </w:r>
      <w:proofErr w:type="spellEnd"/>
      <w:r>
        <w:t xml:space="preserve"> Similarity Index to compare species composition &amp; cover similarity within and between sites by year used in </w:t>
      </w:r>
      <w:r>
        <w:fldChar w:fldCharType="begin"/>
      </w:r>
      <w:r>
        <w:instrText xml:space="preserve"> ADDIN ZOTERO_ITEM CSL_CITATION {"citationID":"EI1nfap8","properties":{"formattedCitation":"(Thom, Zeigler, &amp; Borde, 2002)","plainCitation":"(Thom, Zeigler, &amp; Borde, 2002)","noteIndex":0},"citationItems":[{"id":1654,"uris":["http://zotero.org/users/6092945/items/VDYGNEBG"],"uri":["http://zotero.org/users/6092945/items/VDYGNEBG"],"itemData":{"id":1654,"type":"article-journal","abstract":"We describe the changes in the floral assemblage in a salt marsh after reconnection to estuarine tidal inundation. The Elk River marsh in Grays Harbor, Washington was opened to tidal flushing in 1987 after being diked for approximately 70 years. The freshwater pasture assemblage dominated by Phalarais arundinacea (reed canary grass) converted to low salt marsh vegetation within 5 years, with the major flux in species occurring between years 1 and 4. The system continued to develop through the 11-year post-breach monitoring period, although change after year 6 was slower than in previous years. The assemblage resembles a low salt marsh community dominated by Distichlis spicata (salt grass) and Salicornia virginica (pickleweed). Because of subsidence of the system during the period of breaching, the restored system remains substantially different from the Deschamsia cespitosa (tufted hairgrass)-dominated reference marsh. Use of a similarity index to compare between years and also between reference and restored marshes in the same year revealed that similarity in floral composition between year 0 and subsequent years decreased with time. However, there was a period of dramatic dissimilarity during years 1 to 3 when the system was rapidly changing from a freshwater to estuarine condition. Similarity values between the reference and restored system generally increased with time. Somewhat surprisingly the reference marsh showed considerable between-year variation in similarity, which indicated substantial year-to-year variability in species composition. Based on accretion rate data from previous studies we predict that full recovery of the system would take between 75 and 150 years.","container-title":"Restoration Ecology","DOI":"https://doi.org/10.1046/j.1526-100X.2002.01038.x","ISSN":"1526-100X","issue":"3","language":"en","page":"487-496","source":"Wiley Online Library","title":"Floristic Development Patterns in a Restored Elk River Estuarine Marsh, Grays Harbor, Washington","volume":"10","author":[{"family":"Thom","given":"Ronald M."},{"family":"Zeigler","given":"Robert"},{"family":"Borde","given":"Amy B."}],"issued":{"date-parts":[["2002"]]}}}],"schema":"https://github.com/citation-style-language/schema/raw/master/csl-citation.json"} </w:instrText>
      </w:r>
      <w:r>
        <w:fldChar w:fldCharType="separate"/>
      </w:r>
      <w:r w:rsidRPr="008208AE">
        <w:rPr>
          <w:rFonts w:ascii="Calibri" w:hAnsi="Calibri" w:cs="Calibri"/>
        </w:rPr>
        <w:t>(Thom, Zeigler, &amp; Borde, 2002)</w:t>
      </w:r>
      <w:r>
        <w:fldChar w:fldCharType="end"/>
      </w:r>
    </w:p>
    <w:p w14:paraId="5AA0A4D1" w14:textId="1EA2A73A" w:rsidR="00692F6B" w:rsidRDefault="008208AE" w:rsidP="005F2E64">
      <w:pPr>
        <w:pStyle w:val="ListParagraph"/>
        <w:numPr>
          <w:ilvl w:val="0"/>
          <w:numId w:val="2"/>
        </w:numPr>
      </w:pPr>
      <w:r>
        <w:t xml:space="preserve">General germination protocol </w:t>
      </w:r>
      <w:r w:rsidR="007A0171">
        <w:t>see</w:t>
      </w:r>
      <w:r>
        <w:t xml:space="preserve"> </w:t>
      </w:r>
      <w:r>
        <w:fldChar w:fldCharType="begin"/>
      </w:r>
      <w:r>
        <w:instrText xml:space="preserve"> ADDIN ZOTERO_ITEM CSL_CITATION {"citationID":"3CbaUV9V","properties":{"formattedCitation":"(Hopfensperger, Engelhardt, &amp; Lookingbill, 2009)","plainCitation":"(Hopfensperger, Engelhardt, &amp; Lookingbill, 2009)","noteIndex":0},"citationItems":[{"id":11,"uris":["http://zotero.org/users/6092945/items/93SS4ZQG"],"uri":["http://zotero.org/users/6092945/items/93SS4ZQG"],"itemData":{"id":11,"type":"article-journal","abstract":"Questions: What are the feedbacks among the seed bank, parent vegetation, and landscape structure that control plant species turnover in space and time in a tidal freshwater marsh? How can these feedbacks be used to better understand marsh community dynamics and to establish restoration practices that seek to restore vegetation diversity of this important and widely distributed ecosystem? Location: Potomac River, Virginia, United States (15 km south of Washington, DC). Methods: We sampled the seed bank and standing vegetation in a tidal freshwater marsh and explored similarities between seed bank and vegetation composition through space and time. We then investigated marsh surface elevation, distance to nearest tidal channels, and life history of component species as potential explanations for the observed vegetation patterns. Results: The composition of individual plots changed considerably from year to year; however, the composition at broader spatial (whole marsh) and temporal (4 years) scales was relatively stable. Species composition of the seed bank was dissimilar to both the previous and current year's standing vegetation, and similarity to standing vegetation was particularly low in plots dominated by annual species. Landscape structure and life history characteristics of individual species best explained the spatiotemporal variability in marsh vegetation. Conclusions: Restoration designs should be landscape-dependent and explicitly incorporate spatially structured elements such as elevation gradients to maximize community diversity in reconstructed tidal freshwater marshes. Optimal designs include areas of high seed input, areas of high species turnover, as well as other areas of greater stability.","container-title":"Journal of Vegetation Science","DOI":"10.1111/j.1654-1103.2009.01083.x","ISSN":"1654-1103","issue":"4","language":"en","page":"767-778","source":"Wiley Online Library","title":"Vegetation and seed bank dynamics in a tidal freshwater marsh","volume":"20","author":[{"family":"Hopfensperger","given":"K. N."},{"family":"Engelhardt","given":"K. a. M."},{"family":"Lookingbill","given":"T. R."}],"issued":{"date-parts":[["2009"]]}}}],"schema":"https://github.com/citation-style-language/schema/raw/master/csl-citation.json"} </w:instrText>
      </w:r>
      <w:r>
        <w:fldChar w:fldCharType="separate"/>
      </w:r>
      <w:r w:rsidRPr="008208AE">
        <w:rPr>
          <w:rFonts w:ascii="Calibri" w:hAnsi="Calibri" w:cs="Calibri"/>
        </w:rPr>
        <w:t>(Hopfensperger, Engelhardt, &amp; Lookingbill, 2009)</w:t>
      </w:r>
      <w:r>
        <w:fldChar w:fldCharType="end"/>
      </w:r>
    </w:p>
    <w:p w14:paraId="5FD9C5C3" w14:textId="77777777" w:rsidR="00E4772E" w:rsidRDefault="00E4772E">
      <w:pPr>
        <w:rPr>
          <w:rFonts w:asciiTheme="majorHAnsi" w:eastAsiaTheme="majorEastAsia" w:hAnsiTheme="majorHAnsi" w:cstheme="majorBidi"/>
          <w:color w:val="2F5496" w:themeColor="accent1" w:themeShade="BF"/>
          <w:sz w:val="32"/>
          <w:szCs w:val="32"/>
        </w:rPr>
      </w:pPr>
      <w:r>
        <w:br w:type="page"/>
      </w:r>
    </w:p>
    <w:p w14:paraId="68F05C18" w14:textId="7CF2C2EF" w:rsidR="00692F6B" w:rsidRDefault="007A7764" w:rsidP="007A7764">
      <w:pPr>
        <w:pStyle w:val="Heading1"/>
      </w:pPr>
      <w:r>
        <w:lastRenderedPageBreak/>
        <w:t>Results</w:t>
      </w:r>
    </w:p>
    <w:p w14:paraId="082D5119" w14:textId="77777777" w:rsidR="00E4772E" w:rsidRPr="00E4772E" w:rsidRDefault="00E4772E" w:rsidP="00E4772E"/>
    <w:p w14:paraId="09E0DA28" w14:textId="121DE91B" w:rsidR="007A7764" w:rsidRDefault="007A7764" w:rsidP="007A7764"/>
    <w:p w14:paraId="45F44558" w14:textId="0F85A8F3" w:rsidR="008208AE" w:rsidRDefault="00EE76B7" w:rsidP="008208AE">
      <w:pPr>
        <w:keepNext/>
      </w:pPr>
      <w:r>
        <w:rPr>
          <w:noProof/>
          <w:lang w:val="en-CA" w:eastAsia="en-CA"/>
        </w:rPr>
        <w:drawing>
          <wp:inline distT="0" distB="0" distL="0" distR="0" wp14:anchorId="67593898" wp14:editId="017563E3">
            <wp:extent cx="6358890" cy="42678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890" cy="4267835"/>
                    </a:xfrm>
                    <a:prstGeom prst="rect">
                      <a:avLst/>
                    </a:prstGeom>
                    <a:noFill/>
                  </pic:spPr>
                </pic:pic>
              </a:graphicData>
            </a:graphic>
          </wp:inline>
        </w:drawing>
      </w:r>
    </w:p>
    <w:p w14:paraId="2084699B" w14:textId="796B95CD" w:rsidR="007A7764" w:rsidRDefault="008208AE" w:rsidP="008208AE">
      <w:pPr>
        <w:pStyle w:val="Caption"/>
      </w:pPr>
      <w:r>
        <w:t xml:space="preserve">Figure </w:t>
      </w:r>
      <w:r w:rsidR="00384323">
        <w:fldChar w:fldCharType="begin"/>
      </w:r>
      <w:r w:rsidR="00384323">
        <w:instrText xml:space="preserve"> SEQ Figure \* ARA</w:instrText>
      </w:r>
      <w:r w:rsidR="00384323">
        <w:instrText xml:space="preserve">BIC </w:instrText>
      </w:r>
      <w:r w:rsidR="00384323">
        <w:fldChar w:fldCharType="separate"/>
      </w:r>
      <w:r>
        <w:rPr>
          <w:noProof/>
        </w:rPr>
        <w:t>2</w:t>
      </w:r>
      <w:r w:rsidR="00384323">
        <w:rPr>
          <w:noProof/>
        </w:rPr>
        <w:fldChar w:fldCharType="end"/>
      </w:r>
      <w:r>
        <w:t xml:space="preserve">. Example figure of mock results, modified from Fig. 4 in Rago et al., 2020. </w:t>
      </w:r>
      <w:r w:rsidR="00BF103C">
        <w:t xml:space="preserve">Because figure is not based on actual data from the </w:t>
      </w:r>
      <w:r w:rsidR="00EE76B7">
        <w:t>Vancouver Island Estuaries</w:t>
      </w:r>
      <w:r w:rsidR="00BF103C">
        <w:t>, not all disturbance conditions</w:t>
      </w:r>
      <w:r w:rsidR="00EE76B7">
        <w:t xml:space="preserve"> for Little Qualicum River</w:t>
      </w:r>
      <w:r w:rsidR="00BF103C">
        <w:t xml:space="preserve"> are represented in this figure. </w:t>
      </w:r>
      <w:commentRangeStart w:id="29"/>
      <w:r w:rsidR="00500485">
        <w:t xml:space="preserve">Englishman River mock results omitted. </w:t>
      </w:r>
      <w:commentRangeEnd w:id="29"/>
      <w:r w:rsidR="00DB3E5E">
        <w:rPr>
          <w:rStyle w:val="CommentReference"/>
          <w:i w:val="0"/>
          <w:iCs w:val="0"/>
          <w:color w:val="auto"/>
        </w:rPr>
        <w:commentReference w:id="29"/>
      </w:r>
    </w:p>
    <w:p w14:paraId="3E5C7B4B" w14:textId="77777777" w:rsidR="00E4772E" w:rsidRDefault="00E4772E">
      <w:pPr>
        <w:rPr>
          <w:rFonts w:asciiTheme="majorHAnsi" w:eastAsiaTheme="majorEastAsia" w:hAnsiTheme="majorHAnsi" w:cstheme="majorBidi"/>
          <w:color w:val="2F5496" w:themeColor="accent1" w:themeShade="BF"/>
          <w:sz w:val="32"/>
          <w:szCs w:val="32"/>
        </w:rPr>
      </w:pPr>
      <w:r>
        <w:br w:type="page"/>
      </w:r>
    </w:p>
    <w:p w14:paraId="1DE7F67E" w14:textId="4084B690" w:rsidR="00CC4BC2" w:rsidRDefault="00CC4BC2" w:rsidP="00CC4BC2">
      <w:pPr>
        <w:pStyle w:val="Heading1"/>
      </w:pPr>
      <w:r>
        <w:lastRenderedPageBreak/>
        <w:t>Discussion</w:t>
      </w:r>
    </w:p>
    <w:p w14:paraId="21C253F0" w14:textId="33AF392D" w:rsidR="00CC4BC2" w:rsidRDefault="00E4772E" w:rsidP="00CC4BC2">
      <w:pPr>
        <w:rPr>
          <w:i/>
        </w:rPr>
      </w:pPr>
      <w:r>
        <w:t xml:space="preserve">Answer the questions: </w:t>
      </w:r>
    </w:p>
    <w:p w14:paraId="43310C98" w14:textId="77777777" w:rsidR="00CC3E8E" w:rsidRDefault="00CC3E8E" w:rsidP="00E4772E">
      <w:pPr>
        <w:pStyle w:val="ListParagraph"/>
        <w:numPr>
          <w:ilvl w:val="0"/>
          <w:numId w:val="2"/>
        </w:numPr>
      </w:pPr>
      <w:r>
        <w:t xml:space="preserve">I expect that the longer sites have been excluded, the more closely the above-ground and seed bank richness/evenness will resemble undisturbed conditions. </w:t>
      </w:r>
    </w:p>
    <w:p w14:paraId="2A39D1A9" w14:textId="77777777" w:rsidR="00CC3E8E" w:rsidRDefault="00CC3E8E" w:rsidP="00E4772E">
      <w:pPr>
        <w:pStyle w:val="ListParagraph"/>
        <w:numPr>
          <w:ilvl w:val="0"/>
          <w:numId w:val="2"/>
        </w:numPr>
      </w:pPr>
      <w:r>
        <w:t xml:space="preserve">I expect that the longer sites have been excluded, the more closely seed banks will match above-ground vegetation. </w:t>
      </w:r>
    </w:p>
    <w:p w14:paraId="072D088E" w14:textId="3B68BD38" w:rsidR="00CC3E8E" w:rsidRDefault="00CC3E8E" w:rsidP="00E4772E">
      <w:pPr>
        <w:pStyle w:val="ListParagraph"/>
        <w:numPr>
          <w:ilvl w:val="0"/>
          <w:numId w:val="2"/>
        </w:numPr>
      </w:pPr>
      <w:r>
        <w:t xml:space="preserve">Because there is more opportunity for seed dispersal in unvegetated (grubbed) sites, I expect the grubbed sites to have the greatest seed bank dissimilarity compared to above-ground vegetation. </w:t>
      </w:r>
    </w:p>
    <w:p w14:paraId="3C2FD19B" w14:textId="1472D031" w:rsidR="005458C9" w:rsidRDefault="005458C9" w:rsidP="005458C9">
      <w:r>
        <w:t xml:space="preserve">Anticipated discussion points: </w:t>
      </w:r>
    </w:p>
    <w:p w14:paraId="63575403" w14:textId="08576B68" w:rsidR="00E4772E" w:rsidRDefault="005458C9" w:rsidP="00E4772E">
      <w:pPr>
        <w:pStyle w:val="ListParagraph"/>
        <w:numPr>
          <w:ilvl w:val="0"/>
          <w:numId w:val="2"/>
        </w:numPr>
      </w:pPr>
      <w:r>
        <w:t xml:space="preserve">If above-ground vegetation richness/evenness recover towards the reference condition, </w:t>
      </w:r>
      <w:proofErr w:type="gramStart"/>
      <w:r>
        <w:t>this builds</w:t>
      </w:r>
      <w:proofErr w:type="gramEnd"/>
      <w:r>
        <w:t xml:space="preserve"> support that p</w:t>
      </w:r>
      <w:r w:rsidR="00E4772E">
        <w:t xml:space="preserve">rotection of remnant habitat is an effective strategy for recovering structural diversity and function of marsh vegetation. </w:t>
      </w:r>
    </w:p>
    <w:p w14:paraId="619D567E" w14:textId="77777777" w:rsidR="005458C9" w:rsidRDefault="005458C9" w:rsidP="005458C9">
      <w:pPr>
        <w:pStyle w:val="ListParagraph"/>
        <w:numPr>
          <w:ilvl w:val="0"/>
          <w:numId w:val="2"/>
        </w:numPr>
      </w:pPr>
      <w:r>
        <w:t xml:space="preserve">If seed banks show dearth of diversity along recovery trajectory, this builds support for transplanting activities to restore functional diversity. </w:t>
      </w:r>
    </w:p>
    <w:p w14:paraId="364563B9" w14:textId="4567ED95" w:rsidR="005458C9" w:rsidRDefault="005458C9" w:rsidP="005458C9">
      <w:pPr>
        <w:pStyle w:val="ListParagraph"/>
        <w:numPr>
          <w:ilvl w:val="1"/>
          <w:numId w:val="2"/>
        </w:numPr>
      </w:pPr>
      <w:r>
        <w:t xml:space="preserve">If seed banks show increased diversity at any point along the recovery trajectory, this opens new questions to test whether species recover naturally from seed bank, or if there are additional limitations on recruitment. </w:t>
      </w:r>
    </w:p>
    <w:p w14:paraId="3F073761" w14:textId="69C18473" w:rsidR="005458C9" w:rsidRDefault="005458C9" w:rsidP="005458C9">
      <w:r>
        <w:t xml:space="preserve">Broader importance: </w:t>
      </w:r>
    </w:p>
    <w:p w14:paraId="1C32A9BD" w14:textId="57958CD6" w:rsidR="00E4772E" w:rsidRDefault="00E4772E" w:rsidP="00E4772E">
      <w:pPr>
        <w:pStyle w:val="ListParagraph"/>
        <w:numPr>
          <w:ilvl w:val="0"/>
          <w:numId w:val="2"/>
        </w:numPr>
      </w:pPr>
      <w:r>
        <w:t xml:space="preserve">Recovery of these habitats is important for supporting populations of juvenile salmonids, and for coastal resilience to sea level rise. </w:t>
      </w:r>
    </w:p>
    <w:p w14:paraId="2A0679D0" w14:textId="5E75F358" w:rsidR="008208AE" w:rsidRDefault="008208AE">
      <w:pPr>
        <w:rPr>
          <w:i/>
        </w:rPr>
      </w:pPr>
    </w:p>
    <w:p w14:paraId="3DFF69D3" w14:textId="77777777" w:rsidR="005458C9" w:rsidRDefault="005458C9">
      <w:pPr>
        <w:rPr>
          <w:rFonts w:asciiTheme="majorHAnsi" w:eastAsiaTheme="majorEastAsia" w:hAnsiTheme="majorHAnsi" w:cstheme="majorBidi"/>
          <w:color w:val="2F5496" w:themeColor="accent1" w:themeShade="BF"/>
          <w:sz w:val="32"/>
          <w:szCs w:val="32"/>
        </w:rPr>
      </w:pPr>
      <w:r>
        <w:br w:type="page"/>
      </w:r>
    </w:p>
    <w:p w14:paraId="0CEC5981" w14:textId="3F12597A" w:rsidR="008208AE" w:rsidRDefault="008208AE" w:rsidP="008208AE">
      <w:pPr>
        <w:pStyle w:val="Heading1"/>
      </w:pPr>
      <w:r>
        <w:lastRenderedPageBreak/>
        <w:t>Literature Cited</w:t>
      </w:r>
    </w:p>
    <w:p w14:paraId="2EDBF528" w14:textId="77777777" w:rsidR="00114945" w:rsidRPr="00114945" w:rsidRDefault="008208AE" w:rsidP="00114945">
      <w:pPr>
        <w:pStyle w:val="Bibliography"/>
        <w:rPr>
          <w:rFonts w:ascii="Calibri" w:hAnsi="Calibri" w:cs="Calibri"/>
        </w:rPr>
      </w:pPr>
      <w:r>
        <w:fldChar w:fldCharType="begin"/>
      </w:r>
      <w:r>
        <w:instrText xml:space="preserve"> ADDIN ZOTERO_BIBL {"uncited":[],"omitted":[],"custom":[]} CSL_BIBLIOGRAPHY </w:instrText>
      </w:r>
      <w:r>
        <w:fldChar w:fldCharType="separate"/>
      </w:r>
      <w:r w:rsidR="00114945" w:rsidRPr="00114945">
        <w:rPr>
          <w:rFonts w:ascii="Calibri" w:hAnsi="Calibri" w:cs="Calibri"/>
        </w:rPr>
        <w:t xml:space="preserve">Brudvig, L. A., Barak, R. S., Bauer, J. T., Caughlin, T. T., Laughlin, D. C., Larios, L., … Zirbel, C. R. (2017). Interpreting variation to advance predictive restoration science. </w:t>
      </w:r>
      <w:r w:rsidR="00114945" w:rsidRPr="00114945">
        <w:rPr>
          <w:rFonts w:ascii="Calibri" w:hAnsi="Calibri" w:cs="Calibri"/>
          <w:i/>
          <w:iCs/>
        </w:rPr>
        <w:t>Journal of Applied Ecology</w:t>
      </w:r>
      <w:r w:rsidR="00114945" w:rsidRPr="00114945">
        <w:rPr>
          <w:rFonts w:ascii="Calibri" w:hAnsi="Calibri" w:cs="Calibri"/>
        </w:rPr>
        <w:t xml:space="preserve">, </w:t>
      </w:r>
      <w:r w:rsidR="00114945" w:rsidRPr="00114945">
        <w:rPr>
          <w:rFonts w:ascii="Calibri" w:hAnsi="Calibri" w:cs="Calibri"/>
          <w:i/>
          <w:iCs/>
        </w:rPr>
        <w:t>54</w:t>
      </w:r>
      <w:r w:rsidR="00114945" w:rsidRPr="00114945">
        <w:rPr>
          <w:rFonts w:ascii="Calibri" w:hAnsi="Calibri" w:cs="Calibri"/>
        </w:rPr>
        <w:t>, 1018–1027.</w:t>
      </w:r>
    </w:p>
    <w:p w14:paraId="4758CBCF" w14:textId="77777777" w:rsidR="00114945" w:rsidRPr="00114945" w:rsidRDefault="00114945" w:rsidP="00114945">
      <w:pPr>
        <w:pStyle w:val="Bibliography"/>
        <w:rPr>
          <w:rFonts w:ascii="Calibri" w:hAnsi="Calibri" w:cs="Calibri"/>
        </w:rPr>
      </w:pPr>
      <w:r w:rsidRPr="00114945">
        <w:rPr>
          <w:rFonts w:ascii="Calibri" w:hAnsi="Calibri" w:cs="Calibri"/>
        </w:rPr>
        <w:t xml:space="preserve">Hopfensperger, K. N., Engelhardt, K. a. M., &amp; Lookingbill, T. R. (2009). Vegetation and seed bank dynamics in a tidal freshwater marsh. </w:t>
      </w:r>
      <w:r w:rsidRPr="00114945">
        <w:rPr>
          <w:rFonts w:ascii="Calibri" w:hAnsi="Calibri" w:cs="Calibri"/>
          <w:i/>
          <w:iCs/>
        </w:rPr>
        <w:t>Journal of Vegetation Science</w:t>
      </w:r>
      <w:r w:rsidRPr="00114945">
        <w:rPr>
          <w:rFonts w:ascii="Calibri" w:hAnsi="Calibri" w:cs="Calibri"/>
        </w:rPr>
        <w:t xml:space="preserve">, </w:t>
      </w:r>
      <w:r w:rsidRPr="00114945">
        <w:rPr>
          <w:rFonts w:ascii="Calibri" w:hAnsi="Calibri" w:cs="Calibri"/>
          <w:i/>
          <w:iCs/>
        </w:rPr>
        <w:t>20</w:t>
      </w:r>
      <w:r w:rsidRPr="00114945">
        <w:rPr>
          <w:rFonts w:ascii="Calibri" w:hAnsi="Calibri" w:cs="Calibri"/>
        </w:rPr>
        <w:t>, 767–778.</w:t>
      </w:r>
    </w:p>
    <w:p w14:paraId="348F9A98" w14:textId="77777777" w:rsidR="00114945" w:rsidRPr="00114945" w:rsidRDefault="00114945" w:rsidP="00114945">
      <w:pPr>
        <w:pStyle w:val="Bibliography"/>
        <w:rPr>
          <w:rFonts w:ascii="Calibri" w:hAnsi="Calibri" w:cs="Calibri"/>
        </w:rPr>
      </w:pPr>
      <w:r w:rsidRPr="00114945">
        <w:rPr>
          <w:rFonts w:ascii="Calibri" w:hAnsi="Calibri" w:cs="Calibri"/>
        </w:rPr>
        <w:t xml:space="preserve">Rago, M. M., Urretavizcaya, M. F., Orellana, I. A., &amp; Defossé, G. E. (2020). Strategies to persist in the community: Soil seed bank and above-ground vegetation in Patagonian pine plantations. </w:t>
      </w:r>
      <w:r w:rsidRPr="00114945">
        <w:rPr>
          <w:rFonts w:ascii="Calibri" w:hAnsi="Calibri" w:cs="Calibri"/>
          <w:i/>
          <w:iCs/>
        </w:rPr>
        <w:t>Applied Vegetation Science</w:t>
      </w:r>
      <w:r w:rsidRPr="00114945">
        <w:rPr>
          <w:rFonts w:ascii="Calibri" w:hAnsi="Calibri" w:cs="Calibri"/>
        </w:rPr>
        <w:t xml:space="preserve">, </w:t>
      </w:r>
      <w:r w:rsidRPr="00114945">
        <w:rPr>
          <w:rFonts w:ascii="Calibri" w:hAnsi="Calibri" w:cs="Calibri"/>
          <w:i/>
          <w:iCs/>
        </w:rPr>
        <w:t>23</w:t>
      </w:r>
      <w:r w:rsidRPr="00114945">
        <w:rPr>
          <w:rFonts w:ascii="Calibri" w:hAnsi="Calibri" w:cs="Calibri"/>
        </w:rPr>
        <w:t>, 254–265.</w:t>
      </w:r>
    </w:p>
    <w:p w14:paraId="042A7D42" w14:textId="77777777" w:rsidR="00114945" w:rsidRPr="00114945" w:rsidRDefault="00114945" w:rsidP="00114945">
      <w:pPr>
        <w:pStyle w:val="Bibliography"/>
        <w:rPr>
          <w:rFonts w:ascii="Calibri" w:hAnsi="Calibri" w:cs="Calibri"/>
        </w:rPr>
      </w:pPr>
      <w:r w:rsidRPr="00114945">
        <w:rPr>
          <w:rFonts w:ascii="Calibri" w:hAnsi="Calibri" w:cs="Calibri"/>
        </w:rPr>
        <w:t xml:space="preserve">Thom, R. M., Zeigler, R., &amp; Borde, A. B. (2002). Floristic Development Patterns in a Restored Elk River Estuarine Marsh, Grays Harbor, Washington. </w:t>
      </w:r>
      <w:r w:rsidRPr="00114945">
        <w:rPr>
          <w:rFonts w:ascii="Calibri" w:hAnsi="Calibri" w:cs="Calibri"/>
          <w:i/>
          <w:iCs/>
        </w:rPr>
        <w:t>Restoration Ecology</w:t>
      </w:r>
      <w:r w:rsidRPr="00114945">
        <w:rPr>
          <w:rFonts w:ascii="Calibri" w:hAnsi="Calibri" w:cs="Calibri"/>
        </w:rPr>
        <w:t xml:space="preserve">, </w:t>
      </w:r>
      <w:r w:rsidRPr="00114945">
        <w:rPr>
          <w:rFonts w:ascii="Calibri" w:hAnsi="Calibri" w:cs="Calibri"/>
          <w:i/>
          <w:iCs/>
        </w:rPr>
        <w:t>10</w:t>
      </w:r>
      <w:r w:rsidRPr="00114945">
        <w:rPr>
          <w:rFonts w:ascii="Calibri" w:hAnsi="Calibri" w:cs="Calibri"/>
        </w:rPr>
        <w:t>, 487–496.</w:t>
      </w:r>
    </w:p>
    <w:p w14:paraId="6D13FDC1" w14:textId="77777777" w:rsidR="00114945" w:rsidRPr="00114945" w:rsidRDefault="00114945" w:rsidP="00114945">
      <w:pPr>
        <w:pStyle w:val="Bibliography"/>
        <w:rPr>
          <w:rFonts w:ascii="Calibri" w:hAnsi="Calibri" w:cs="Calibri"/>
        </w:rPr>
      </w:pPr>
      <w:r w:rsidRPr="00114945">
        <w:rPr>
          <w:rFonts w:ascii="Calibri" w:hAnsi="Calibri" w:cs="Calibri"/>
        </w:rPr>
        <w:t xml:space="preserve">Török, P., &amp; Helm, A. (2017). Ecological theory provides strong support for habitat restoration. </w:t>
      </w:r>
      <w:r w:rsidRPr="00114945">
        <w:rPr>
          <w:rFonts w:ascii="Calibri" w:hAnsi="Calibri" w:cs="Calibri"/>
          <w:i/>
          <w:iCs/>
        </w:rPr>
        <w:t>Biological Conservation</w:t>
      </w:r>
      <w:r w:rsidRPr="00114945">
        <w:rPr>
          <w:rFonts w:ascii="Calibri" w:hAnsi="Calibri" w:cs="Calibri"/>
        </w:rPr>
        <w:t xml:space="preserve">, </w:t>
      </w:r>
      <w:r w:rsidRPr="00114945">
        <w:rPr>
          <w:rFonts w:ascii="Calibri" w:hAnsi="Calibri" w:cs="Calibri"/>
          <w:i/>
          <w:iCs/>
        </w:rPr>
        <w:t>206</w:t>
      </w:r>
      <w:r w:rsidRPr="00114945">
        <w:rPr>
          <w:rFonts w:ascii="Calibri" w:hAnsi="Calibri" w:cs="Calibri"/>
        </w:rPr>
        <w:t>, 85–91.</w:t>
      </w:r>
    </w:p>
    <w:p w14:paraId="3EA05362" w14:textId="5783A809" w:rsidR="008208AE" w:rsidRPr="008208AE" w:rsidRDefault="008208AE" w:rsidP="008208AE">
      <w:r>
        <w:fldChar w:fldCharType="end"/>
      </w:r>
    </w:p>
    <w:sectPr w:rsidR="008208AE" w:rsidRPr="008208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son, John S." w:date="2022-01-15T12:41:00Z" w:initials="RJS">
    <w:p w14:paraId="41B92D9B" w14:textId="7DAC3C71" w:rsidR="00EE02D2" w:rsidRDefault="00EE02D2">
      <w:pPr>
        <w:pStyle w:val="CommentText"/>
      </w:pPr>
      <w:r>
        <w:rPr>
          <w:rStyle w:val="CommentReference"/>
        </w:rPr>
        <w:annotationRef/>
      </w:r>
      <w:r>
        <w:rPr>
          <w:rStyle w:val="CommentReference"/>
        </w:rPr>
        <w:t xml:space="preserve">Is it hierarchical, or is there a gradient?  Are you suggesting thresholds that need to be overcome?  </w:t>
      </w:r>
    </w:p>
  </w:comment>
  <w:comment w:id="1" w:author="Richardson, John S." w:date="2022-01-15T09:46:00Z" w:initials="RJS">
    <w:p w14:paraId="1001454A" w14:textId="0CEA4614" w:rsidR="000611B2" w:rsidRDefault="000611B2">
      <w:pPr>
        <w:pStyle w:val="CommentText"/>
      </w:pPr>
      <w:r>
        <w:rPr>
          <w:rStyle w:val="CommentReference"/>
        </w:rPr>
        <w:annotationRef/>
      </w:r>
      <w:r>
        <w:t xml:space="preserve">Is this theory, or just an observation? </w:t>
      </w:r>
    </w:p>
  </w:comment>
  <w:comment w:id="2" w:author="Richardson, John S." w:date="2022-01-15T09:46:00Z" w:initials="RJS">
    <w:p w14:paraId="128F1CB3" w14:textId="2E56A1EF" w:rsidR="000611B2" w:rsidRDefault="000611B2">
      <w:pPr>
        <w:pStyle w:val="CommentText"/>
      </w:pPr>
      <w:r>
        <w:rPr>
          <w:rStyle w:val="CommentReference"/>
        </w:rPr>
        <w:annotationRef/>
      </w:r>
      <w:r>
        <w:t>Does this come first, before restoration?  Seems restoration follows after disturbance.</w:t>
      </w:r>
    </w:p>
  </w:comment>
  <w:comment w:id="3" w:author="Richardson, John S." w:date="2022-01-15T12:42:00Z" w:initials="RJS">
    <w:p w14:paraId="5397BC27" w14:textId="33A74503" w:rsidR="00EE02D2" w:rsidRDefault="00EE02D2">
      <w:pPr>
        <w:pStyle w:val="CommentText"/>
      </w:pPr>
      <w:r>
        <w:rPr>
          <w:rStyle w:val="CommentReference"/>
        </w:rPr>
        <w:annotationRef/>
      </w:r>
      <w:r>
        <w:t>It’s good to suggest historical functioning level is desirable, as even disturbed communities have some functional rates.</w:t>
      </w:r>
    </w:p>
  </w:comment>
  <w:comment w:id="6" w:author="Richardson, John S." w:date="2022-01-15T09:50:00Z" w:initials="RJS">
    <w:p w14:paraId="4C8F0FCC" w14:textId="1E2E3702" w:rsidR="000611B2" w:rsidRDefault="000611B2">
      <w:pPr>
        <w:pStyle w:val="CommentText"/>
      </w:pPr>
      <w:r>
        <w:rPr>
          <w:rStyle w:val="CommentReference"/>
        </w:rPr>
        <w:annotationRef/>
      </w:r>
      <w:r>
        <w:t>agreed</w:t>
      </w:r>
    </w:p>
  </w:comment>
  <w:comment w:id="7" w:author="Richardson, John S." w:date="2022-01-15T09:55:00Z" w:initials="RJS">
    <w:p w14:paraId="7151135B" w14:textId="2D7D06A4" w:rsidR="00422E67" w:rsidRDefault="00422E67">
      <w:pPr>
        <w:pStyle w:val="CommentText"/>
      </w:pPr>
      <w:r>
        <w:rPr>
          <w:rStyle w:val="CommentReference"/>
        </w:rPr>
        <w:annotationRef/>
      </w:r>
      <w:r>
        <w:t>and below-ground?  A lot of the grubbing is to get to the tubers and rhizomes, as far as I understand.  This distinction between above-ground and below-ground could be clearer, I think.</w:t>
      </w:r>
    </w:p>
  </w:comment>
  <w:comment w:id="8" w:author="Richardson, John S." w:date="2022-01-15T12:47:00Z" w:initials="RJS">
    <w:p w14:paraId="330F5311" w14:textId="6F882D92" w:rsidR="00EE02D2" w:rsidRDefault="00EE02D2">
      <w:pPr>
        <w:pStyle w:val="CommentText"/>
      </w:pPr>
      <w:r>
        <w:rPr>
          <w:rStyle w:val="CommentReference"/>
        </w:rPr>
        <w:annotationRef/>
      </w:r>
      <w:r>
        <w:t>Link this to seed bank</w:t>
      </w:r>
    </w:p>
  </w:comment>
  <w:comment w:id="9" w:author="Richardson, John S." w:date="2022-01-15T09:57:00Z" w:initials="RJS">
    <w:p w14:paraId="7B9EA8F1" w14:textId="2A33BB34" w:rsidR="00422E67" w:rsidRDefault="00422E67">
      <w:pPr>
        <w:pStyle w:val="CommentText"/>
      </w:pPr>
      <w:r>
        <w:rPr>
          <w:rStyle w:val="CommentReference"/>
        </w:rPr>
        <w:annotationRef/>
      </w:r>
      <w:r>
        <w:t>Another aspect here could be the non-linear response of getting to some threshold where the system becomes less vulnerable to purely physical forces from tidal flow.</w:t>
      </w:r>
    </w:p>
  </w:comment>
  <w:comment w:id="10" w:author="Richardson, John S." w:date="2022-01-15T12:48:00Z" w:initials="RJS">
    <w:p w14:paraId="564931C6" w14:textId="53503A84" w:rsidR="00EE02D2" w:rsidRDefault="00EE02D2">
      <w:pPr>
        <w:pStyle w:val="CommentText"/>
      </w:pPr>
      <w:r>
        <w:rPr>
          <w:rStyle w:val="CommentReference"/>
        </w:rPr>
        <w:annotationRef/>
      </w:r>
      <w:r>
        <w:t>Did that continue?  Hard to believe that it would still be having an influence 4+ decades later.</w:t>
      </w:r>
    </w:p>
  </w:comment>
  <w:comment w:id="11" w:author="Richardson, John S." w:date="2022-01-15T09:58:00Z" w:initials="RJS">
    <w:p w14:paraId="1DA1905C" w14:textId="70741D9A" w:rsidR="00422E67" w:rsidRDefault="00422E67">
      <w:pPr>
        <w:pStyle w:val="CommentText"/>
      </w:pPr>
      <w:r>
        <w:rPr>
          <w:rStyle w:val="CommentReference"/>
        </w:rPr>
        <w:annotationRef/>
      </w:r>
      <w:r>
        <w:t xml:space="preserve">Do we know that?  Are populations actually limited by the amount of food available?  It may be that they preferentially feed in estuaries, but that may not mean they are above carrying capacity. </w:t>
      </w:r>
    </w:p>
  </w:comment>
  <w:comment w:id="12" w:author="Richardson, John S." w:date="2022-01-15T12:48:00Z" w:initials="RJS">
    <w:p w14:paraId="47E1CCAB" w14:textId="48ADCB35" w:rsidR="00EE02D2" w:rsidRDefault="00EE02D2">
      <w:pPr>
        <w:pStyle w:val="CommentText"/>
      </w:pPr>
      <w:r>
        <w:rPr>
          <w:rStyle w:val="CommentReference"/>
        </w:rPr>
        <w:annotationRef/>
      </w:r>
      <w:r>
        <w:t xml:space="preserve">Why is that bad?  Are these species unable to provide structure and reinforce the soils? Are these in “mudflats” (below) or are mudflats missing even these plants? </w:t>
      </w:r>
    </w:p>
  </w:comment>
  <w:comment w:id="13" w:author="Richardson, John S." w:date="2022-01-15T10:00:00Z" w:initials="RJS">
    <w:p w14:paraId="31A090A3" w14:textId="09DDA61B" w:rsidR="00422E67" w:rsidRDefault="00422E67">
      <w:pPr>
        <w:pStyle w:val="CommentText"/>
      </w:pPr>
      <w:r>
        <w:rPr>
          <w:rStyle w:val="CommentReference"/>
        </w:rPr>
        <w:annotationRef/>
      </w:r>
      <w:r>
        <w:t xml:space="preserve">This is interesting, but hard to test. </w:t>
      </w:r>
    </w:p>
  </w:comment>
  <w:comment w:id="14" w:author="Richardson, John S." w:date="2022-01-15T10:07:00Z" w:initials="RJS">
    <w:p w14:paraId="7635840B" w14:textId="795A96CB" w:rsidR="00103718" w:rsidRDefault="00103718">
      <w:pPr>
        <w:pStyle w:val="CommentText"/>
      </w:pPr>
      <w:r>
        <w:rPr>
          <w:rStyle w:val="CommentReference"/>
        </w:rPr>
        <w:annotationRef/>
      </w:r>
      <w:r>
        <w:t>Not entirely sure what you mean – this is associated with some kind of reference state I am guessing.</w:t>
      </w:r>
    </w:p>
  </w:comment>
  <w:comment w:id="15" w:author="Richardson, John S." w:date="2022-01-15T09:29:00Z" w:initials="RJS">
    <w:p w14:paraId="00AEBAD2" w14:textId="0EE2628C" w:rsidR="00145B69" w:rsidRDefault="00145B69">
      <w:pPr>
        <w:pStyle w:val="CommentText"/>
      </w:pPr>
      <w:r>
        <w:rPr>
          <w:rStyle w:val="CommentReference"/>
        </w:rPr>
        <w:annotationRef/>
      </w:r>
      <w:r>
        <w:t>How will you determine “function”?  Which functions?  Is that growth form (structure)?</w:t>
      </w:r>
    </w:p>
  </w:comment>
  <w:comment w:id="16" w:author="Richardson, John S." w:date="2022-01-15T12:51:00Z" w:initials="RJS">
    <w:p w14:paraId="6D990497" w14:textId="25A8109B" w:rsidR="00DB3E5E" w:rsidRDefault="00DB3E5E">
      <w:pPr>
        <w:pStyle w:val="CommentText"/>
      </w:pPr>
      <w:r>
        <w:rPr>
          <w:rStyle w:val="CommentReference"/>
        </w:rPr>
        <w:annotationRef/>
      </w:r>
      <w:r>
        <w:t>Some of this will be related to seed/propagule sources, as well as time.</w:t>
      </w:r>
    </w:p>
  </w:comment>
  <w:comment w:id="17" w:author="Stefanie Lane" w:date="2021-12-22T15:17:00Z" w:initials="SLL">
    <w:p w14:paraId="201478F9" w14:textId="68E99897" w:rsidR="00CC3E8E" w:rsidRDefault="00CC3E8E">
      <w:pPr>
        <w:pStyle w:val="CommentText"/>
      </w:pPr>
      <w:r>
        <w:rPr>
          <w:rStyle w:val="CommentReference"/>
        </w:rPr>
        <w:annotationRef/>
      </w:r>
      <w:r>
        <w:t>Want to address recovery from ruderal groundcover towards rhizomatous graminoid composition</w:t>
      </w:r>
    </w:p>
  </w:comment>
  <w:comment w:id="18" w:author="Richardson, John S." w:date="2022-01-15T10:05:00Z" w:initials="RJS">
    <w:p w14:paraId="4FED29CE" w14:textId="7609EF7D" w:rsidR="00103718" w:rsidRDefault="00103718">
      <w:pPr>
        <w:pStyle w:val="CommentText"/>
      </w:pPr>
      <w:r>
        <w:rPr>
          <w:rStyle w:val="CommentReference"/>
        </w:rPr>
        <w:annotationRef/>
      </w:r>
      <w:r>
        <w:t>Will you expect them to reach the same level or just get closer?  Current reference sites might be a product of a different era that have persisted and may not represent a “current” reference.</w:t>
      </w:r>
    </w:p>
  </w:comment>
  <w:comment w:id="23" w:author="Richardson, John S." w:date="2022-01-15T10:16:00Z" w:initials="RJS">
    <w:p w14:paraId="408193A5" w14:textId="5E3158DB" w:rsidR="00314611" w:rsidRDefault="00314611">
      <w:pPr>
        <w:pStyle w:val="CommentText"/>
      </w:pPr>
      <w:r>
        <w:rPr>
          <w:rStyle w:val="CommentReference"/>
        </w:rPr>
        <w:annotationRef/>
      </w:r>
      <w:r>
        <w:t>This might need to be explained a bit more.</w:t>
      </w:r>
    </w:p>
  </w:comment>
  <w:comment w:id="24" w:author="Richardson, John S." w:date="2022-01-15T09:31:00Z" w:initials="RJS">
    <w:p w14:paraId="22276857" w14:textId="6D4A909F" w:rsidR="00145B69" w:rsidRDefault="00145B69">
      <w:pPr>
        <w:pStyle w:val="CommentText"/>
      </w:pPr>
      <w:r>
        <w:rPr>
          <w:rStyle w:val="CommentReference"/>
        </w:rPr>
        <w:annotationRef/>
      </w:r>
      <w:r>
        <w:t xml:space="preserve">This sounds like there will be disproportionately higher diversity of seed banks </w:t>
      </w:r>
      <w:r w:rsidR="001765A1">
        <w:t>in disturbed plots</w:t>
      </w:r>
      <w:r>
        <w:t xml:space="preserve"> and then converge on being similar to what’s there as sites “recover”. </w:t>
      </w:r>
    </w:p>
  </w:comment>
  <w:comment w:id="25" w:author="Richardson, John S." w:date="2022-01-15T10:18:00Z" w:initials="RJS">
    <w:p w14:paraId="262A9FE1" w14:textId="2FB5A26C" w:rsidR="00314611" w:rsidRDefault="00314611">
      <w:pPr>
        <w:pStyle w:val="CommentText"/>
      </w:pPr>
      <w:r>
        <w:rPr>
          <w:rStyle w:val="CommentReference"/>
        </w:rPr>
        <w:annotationRef/>
      </w:r>
      <w:r>
        <w:t xml:space="preserve">I don’t know if I remember correctly, but I have a feeling there may have been a publication on the effects of grubbing in those estuaries. </w:t>
      </w:r>
    </w:p>
  </w:comment>
  <w:comment w:id="26" w:author="Stefanie Lane" w:date="2022-01-05T17:02:00Z" w:initials="SLL">
    <w:p w14:paraId="17D33C8A" w14:textId="0D979351" w:rsidR="003179A2" w:rsidRDefault="003179A2">
      <w:pPr>
        <w:pStyle w:val="CommentText"/>
      </w:pPr>
      <w:r>
        <w:rPr>
          <w:rStyle w:val="CommentReference"/>
        </w:rPr>
        <w:annotationRef/>
      </w:r>
      <w:r>
        <w:t>Concern that inclusion introduces a high degree of uncertainty about drivers of variability</w:t>
      </w:r>
    </w:p>
  </w:comment>
  <w:comment w:id="27" w:author="Richardson, John S." w:date="2022-01-15T12:54:00Z" w:initials="RJS">
    <w:p w14:paraId="3B91E3A0" w14:textId="63DF8158" w:rsidR="00DB3E5E" w:rsidRDefault="00DB3E5E">
      <w:pPr>
        <w:pStyle w:val="CommentText"/>
      </w:pPr>
      <w:r>
        <w:rPr>
          <w:rStyle w:val="CommentReference"/>
        </w:rPr>
        <w:annotationRef/>
      </w:r>
      <w:r>
        <w:t>For these exclosures, is there any time series, i.e. did they measure things at 1, 5, 10 post-exclosure, or is the measurement of veg cover just from 2021?</w:t>
      </w:r>
    </w:p>
  </w:comment>
  <w:comment w:id="28" w:author="Richardson, John S." w:date="2022-01-15T12:56:00Z" w:initials="RJS">
    <w:p w14:paraId="107205FB" w14:textId="0A2B04B5" w:rsidR="00DB3E5E" w:rsidRDefault="00DB3E5E">
      <w:pPr>
        <w:pStyle w:val="CommentText"/>
      </w:pPr>
      <w:r>
        <w:rPr>
          <w:rStyle w:val="CommentReference"/>
        </w:rPr>
        <w:annotationRef/>
      </w:r>
      <w:r>
        <w:t>Are you using this as a covariate (time)?  If you’re doing this as a category, then undisturbed would fit in this level and not as a random effect.</w:t>
      </w:r>
    </w:p>
  </w:comment>
  <w:comment w:id="29" w:author="Richardson, John S." w:date="2022-01-15T12:58:00Z" w:initials="RJS">
    <w:p w14:paraId="2F60576A" w14:textId="07D9F681" w:rsidR="00DB3E5E" w:rsidRDefault="00DB3E5E">
      <w:pPr>
        <w:pStyle w:val="CommentText"/>
      </w:pPr>
      <w:r>
        <w:rPr>
          <w:rStyle w:val="CommentReference"/>
        </w:rPr>
        <w:annotationRef/>
      </w:r>
      <w:r>
        <w:t xml:space="preserve">I’m trying to understand how you’d include seed bank estimations in the same analysis as vegetation.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92D9B" w15:done="0"/>
  <w15:commentEx w15:paraId="1001454A" w15:done="0"/>
  <w15:commentEx w15:paraId="128F1CB3" w15:done="0"/>
  <w15:commentEx w15:paraId="5397BC27" w15:done="0"/>
  <w15:commentEx w15:paraId="4C8F0FCC" w15:done="1"/>
  <w15:commentEx w15:paraId="7151135B" w15:done="0"/>
  <w15:commentEx w15:paraId="330F5311" w15:done="0"/>
  <w15:commentEx w15:paraId="7B9EA8F1" w15:done="0"/>
  <w15:commentEx w15:paraId="564931C6" w15:done="0"/>
  <w15:commentEx w15:paraId="1DA1905C" w15:done="0"/>
  <w15:commentEx w15:paraId="47E1CCAB" w15:done="0"/>
  <w15:commentEx w15:paraId="31A090A3" w15:done="0"/>
  <w15:commentEx w15:paraId="7635840B" w15:done="0"/>
  <w15:commentEx w15:paraId="00AEBAD2" w15:done="0"/>
  <w15:commentEx w15:paraId="6D990497" w15:done="0"/>
  <w15:commentEx w15:paraId="201478F9" w15:done="0"/>
  <w15:commentEx w15:paraId="4FED29CE" w15:done="0"/>
  <w15:commentEx w15:paraId="408193A5" w15:done="0"/>
  <w15:commentEx w15:paraId="22276857" w15:done="0"/>
  <w15:commentEx w15:paraId="262A9FE1" w15:done="0"/>
  <w15:commentEx w15:paraId="17D33C8A" w15:done="0"/>
  <w15:commentEx w15:paraId="3B91E3A0" w15:done="0"/>
  <w15:commentEx w15:paraId="107205FB" w15:done="0"/>
  <w15:commentEx w15:paraId="2F6057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92D9B" w16cid:durableId="258D4C7B"/>
  <w16cid:commentId w16cid:paraId="1001454A" w16cid:durableId="258D4C7C"/>
  <w16cid:commentId w16cid:paraId="128F1CB3" w16cid:durableId="258D4C7D"/>
  <w16cid:commentId w16cid:paraId="5397BC27" w16cid:durableId="258D4C7E"/>
  <w16cid:commentId w16cid:paraId="4C8F0FCC" w16cid:durableId="258D4C7F"/>
  <w16cid:commentId w16cid:paraId="7151135B" w16cid:durableId="258D4C80"/>
  <w16cid:commentId w16cid:paraId="330F5311" w16cid:durableId="258D4C81"/>
  <w16cid:commentId w16cid:paraId="7B9EA8F1" w16cid:durableId="258D4C82"/>
  <w16cid:commentId w16cid:paraId="564931C6" w16cid:durableId="258D4C83"/>
  <w16cid:commentId w16cid:paraId="1DA1905C" w16cid:durableId="258D4C84"/>
  <w16cid:commentId w16cid:paraId="47E1CCAB" w16cid:durableId="258D4C85"/>
  <w16cid:commentId w16cid:paraId="31A090A3" w16cid:durableId="258D4C86"/>
  <w16cid:commentId w16cid:paraId="7635840B" w16cid:durableId="258D4C87"/>
  <w16cid:commentId w16cid:paraId="00AEBAD2" w16cid:durableId="258D4C88"/>
  <w16cid:commentId w16cid:paraId="6D990497" w16cid:durableId="258D4C89"/>
  <w16cid:commentId w16cid:paraId="201478F9" w16cid:durableId="256DC006"/>
  <w16cid:commentId w16cid:paraId="4FED29CE" w16cid:durableId="258D4C8B"/>
  <w16cid:commentId w16cid:paraId="408193A5" w16cid:durableId="258D4C8C"/>
  <w16cid:commentId w16cid:paraId="22276857" w16cid:durableId="258D4C8D"/>
  <w16cid:commentId w16cid:paraId="262A9FE1" w16cid:durableId="258D4C8E"/>
  <w16cid:commentId w16cid:paraId="17D33C8A" w16cid:durableId="25804D9A"/>
  <w16cid:commentId w16cid:paraId="3B91E3A0" w16cid:durableId="258D4C90"/>
  <w16cid:commentId w16cid:paraId="107205FB" w16cid:durableId="258D4C91"/>
  <w16cid:commentId w16cid:paraId="2F60576A" w16cid:durableId="258D4C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63043"/>
    <w:multiLevelType w:val="hybridMultilevel"/>
    <w:tmpl w:val="A9DE5BAA"/>
    <w:lvl w:ilvl="0" w:tplc="CC3836B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son, John S.">
    <w15:presenceInfo w15:providerId="AD" w15:userId="S-1-5-21-3458574638-2780845101-4193349012-13443"/>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04F"/>
    <w:rsid w:val="00010BCB"/>
    <w:rsid w:val="0003724E"/>
    <w:rsid w:val="000470B2"/>
    <w:rsid w:val="000611B2"/>
    <w:rsid w:val="000F7854"/>
    <w:rsid w:val="00103718"/>
    <w:rsid w:val="00114945"/>
    <w:rsid w:val="00145B69"/>
    <w:rsid w:val="00150F6A"/>
    <w:rsid w:val="00173AD5"/>
    <w:rsid w:val="001765A1"/>
    <w:rsid w:val="002515AF"/>
    <w:rsid w:val="0028571C"/>
    <w:rsid w:val="002E0948"/>
    <w:rsid w:val="00314611"/>
    <w:rsid w:val="003179A2"/>
    <w:rsid w:val="00384323"/>
    <w:rsid w:val="00391BEF"/>
    <w:rsid w:val="003D2089"/>
    <w:rsid w:val="00422E67"/>
    <w:rsid w:val="00425FD4"/>
    <w:rsid w:val="0046755D"/>
    <w:rsid w:val="00483B02"/>
    <w:rsid w:val="00500485"/>
    <w:rsid w:val="0052630C"/>
    <w:rsid w:val="00535A1C"/>
    <w:rsid w:val="005458C9"/>
    <w:rsid w:val="00564963"/>
    <w:rsid w:val="00577FFD"/>
    <w:rsid w:val="005C083D"/>
    <w:rsid w:val="005F2E64"/>
    <w:rsid w:val="0063710C"/>
    <w:rsid w:val="00683338"/>
    <w:rsid w:val="00683A4A"/>
    <w:rsid w:val="00692F6B"/>
    <w:rsid w:val="007175CF"/>
    <w:rsid w:val="00732568"/>
    <w:rsid w:val="007555CC"/>
    <w:rsid w:val="00787856"/>
    <w:rsid w:val="007A0171"/>
    <w:rsid w:val="007A7764"/>
    <w:rsid w:val="007C38BA"/>
    <w:rsid w:val="007C78CB"/>
    <w:rsid w:val="008208AE"/>
    <w:rsid w:val="008257DB"/>
    <w:rsid w:val="00843981"/>
    <w:rsid w:val="0086006C"/>
    <w:rsid w:val="008720BD"/>
    <w:rsid w:val="008C6E0F"/>
    <w:rsid w:val="0097204F"/>
    <w:rsid w:val="009A1354"/>
    <w:rsid w:val="009D7861"/>
    <w:rsid w:val="00A01B73"/>
    <w:rsid w:val="00A04357"/>
    <w:rsid w:val="00A67E22"/>
    <w:rsid w:val="00AB4D14"/>
    <w:rsid w:val="00AC7CC9"/>
    <w:rsid w:val="00B66B53"/>
    <w:rsid w:val="00BD2044"/>
    <w:rsid w:val="00BD6FFD"/>
    <w:rsid w:val="00BF103C"/>
    <w:rsid w:val="00BF6796"/>
    <w:rsid w:val="00C03289"/>
    <w:rsid w:val="00C3063B"/>
    <w:rsid w:val="00C9182B"/>
    <w:rsid w:val="00CC3E8E"/>
    <w:rsid w:val="00CC4BC2"/>
    <w:rsid w:val="00CD52FA"/>
    <w:rsid w:val="00CF5486"/>
    <w:rsid w:val="00D15904"/>
    <w:rsid w:val="00D24DE5"/>
    <w:rsid w:val="00D570DF"/>
    <w:rsid w:val="00DB3E5E"/>
    <w:rsid w:val="00E1197B"/>
    <w:rsid w:val="00E24B80"/>
    <w:rsid w:val="00E2624F"/>
    <w:rsid w:val="00E312BE"/>
    <w:rsid w:val="00E4772E"/>
    <w:rsid w:val="00E47D4C"/>
    <w:rsid w:val="00E708BD"/>
    <w:rsid w:val="00ED67AD"/>
    <w:rsid w:val="00EE02D2"/>
    <w:rsid w:val="00EE76B7"/>
    <w:rsid w:val="00F126D1"/>
    <w:rsid w:val="00F30428"/>
    <w:rsid w:val="00F7021C"/>
    <w:rsid w:val="00FC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customStyle="1" w:styleId="UnresolvedMention1">
    <w:name w:val="Unresolved Mention1"/>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 w:id="20213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3.xml><?xml version="1.0" encoding="utf-8"?>
<ds:datastoreItem xmlns:ds="http://schemas.openxmlformats.org/officeDocument/2006/customXml" ds:itemID="{23985550-C64B-4A02-A46A-22F24259891A}">
  <ds:schemaRefs>
    <ds:schemaRef ds:uri="http://schemas.microsoft.com/office/2006/documentManagement/types"/>
    <ds:schemaRef ds:uri="http://purl.org/dc/elements/1.1/"/>
    <ds:schemaRef ds:uri="http://purl.org/dc/dcmitype/"/>
    <ds:schemaRef ds:uri="http://purl.org/dc/terms/"/>
    <ds:schemaRef ds:uri="http://www.w3.org/XML/1998/namespace"/>
    <ds:schemaRef ds:uri="http://schemas.microsoft.com/office/2006/metadata/properties"/>
    <ds:schemaRef ds:uri="8c008993-a31f-4b40-b1f3-88dd9c6e1924"/>
    <ds:schemaRef ds:uri="http://schemas.microsoft.com/office/infopath/2007/PartnerControls"/>
    <ds:schemaRef ds:uri="http://schemas.openxmlformats.org/package/2006/metadata/core-properties"/>
    <ds:schemaRef ds:uri="360018dd-41eb-4458-b1d4-4b46a95a2b02"/>
  </ds:schemaRefs>
</ds:datastoreItem>
</file>

<file path=customXml/itemProps4.xml><?xml version="1.0" encoding="utf-8"?>
<ds:datastoreItem xmlns:ds="http://schemas.openxmlformats.org/officeDocument/2006/customXml" ds:itemID="{74160EAA-1ECD-48E6-94C3-90BEB303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3</cp:revision>
  <dcterms:created xsi:type="dcterms:W3CDTF">2022-01-15T21:37:00Z</dcterms:created>
  <dcterms:modified xsi:type="dcterms:W3CDTF">2022-01-15T21:50:00Z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id="ncxoC9Ek"/&gt;&lt;style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