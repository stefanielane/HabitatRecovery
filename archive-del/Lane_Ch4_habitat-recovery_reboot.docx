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3AB72" w14:textId="5C8CBC6F" w:rsidR="001730B9" w:rsidRPr="001E61C3" w:rsidRDefault="001273D4" w:rsidP="001273D4">
      <w:pPr>
        <w:pStyle w:val="Heading1"/>
        <w:rPr>
          <w:rFonts w:asciiTheme="minorHAnsi" w:hAnsiTheme="minorHAnsi" w:cstheme="minorHAnsi"/>
          <w:sz w:val="22"/>
          <w:szCs w:val="22"/>
          <w:rPrChange w:id="0" w:author="Stefanie Lane" w:date="2023-02-04T12:02:00Z">
            <w:rPr/>
          </w:rPrChange>
        </w:rPr>
      </w:pPr>
      <w:r w:rsidRPr="001E61C3">
        <w:rPr>
          <w:rFonts w:asciiTheme="minorHAnsi" w:hAnsiTheme="minorHAnsi" w:cstheme="minorHAnsi"/>
          <w:sz w:val="22"/>
          <w:szCs w:val="22"/>
          <w:rPrChange w:id="1" w:author="Stefanie Lane" w:date="2023-02-04T12:02:00Z">
            <w:rPr/>
          </w:rPrChange>
        </w:rPr>
        <w:t>Introduction</w:t>
      </w:r>
    </w:p>
    <w:p w14:paraId="0497D804" w14:textId="7689293F" w:rsidR="00111BC4" w:rsidRPr="001E61C3" w:rsidRDefault="00B24D82" w:rsidP="0000207E">
      <w:pPr>
        <w:pStyle w:val="ListParagraph"/>
        <w:numPr>
          <w:ilvl w:val="0"/>
          <w:numId w:val="4"/>
        </w:numPr>
        <w:rPr>
          <w:ins w:id="2" w:author="Stefanie Lane" w:date="2023-02-02T19:14:00Z"/>
          <w:rFonts w:cstheme="minorHAnsi"/>
          <w:rPrChange w:id="3" w:author="Stefanie Lane" w:date="2023-02-04T12:02:00Z">
            <w:rPr>
              <w:ins w:id="4" w:author="Stefanie Lane" w:date="2023-02-02T19:14:00Z"/>
              <w:sz w:val="20"/>
              <w:szCs w:val="20"/>
            </w:rPr>
          </w:rPrChange>
        </w:rPr>
      </w:pPr>
      <w:ins w:id="5" w:author="Stefanie Lane" w:date="2023-02-02T18:58:00Z">
        <w:r w:rsidRPr="001E61C3">
          <w:rPr>
            <w:rFonts w:cstheme="minorHAnsi"/>
            <w:rPrChange w:id="6" w:author="Stefanie Lane" w:date="2023-02-04T12:02:00Z">
              <w:rPr/>
            </w:rPrChange>
          </w:rPr>
          <w:t>Estuaries</w:t>
        </w:r>
      </w:ins>
      <w:ins w:id="7" w:author="Stefanie Lane" w:date="2023-02-02T19:12:00Z">
        <w:r w:rsidR="00CA218F" w:rsidRPr="001E61C3">
          <w:rPr>
            <w:rFonts w:cstheme="minorHAnsi"/>
            <w:rPrChange w:id="8" w:author="Stefanie Lane" w:date="2023-02-04T12:02:00Z">
              <w:rPr>
                <w:sz w:val="20"/>
                <w:szCs w:val="20"/>
              </w:rPr>
            </w:rPrChange>
          </w:rPr>
          <w:t xml:space="preserve"> around the world</w:t>
        </w:r>
      </w:ins>
      <w:ins w:id="9" w:author="Stefanie Lane" w:date="2023-02-02T18:58:00Z">
        <w:r w:rsidRPr="001E61C3">
          <w:rPr>
            <w:rFonts w:cstheme="minorHAnsi"/>
            <w:rPrChange w:id="10" w:author="Stefanie Lane" w:date="2023-02-04T12:02:00Z">
              <w:rPr/>
            </w:rPrChange>
          </w:rPr>
          <w:t xml:space="preserve"> are under cumulative stress</w:t>
        </w:r>
      </w:ins>
      <w:ins w:id="11" w:author="Stefanie Lane" w:date="2023-02-02T19:12:00Z">
        <w:r w:rsidR="00CA218F" w:rsidRPr="001E61C3">
          <w:rPr>
            <w:rFonts w:cstheme="minorHAnsi"/>
            <w:rPrChange w:id="12" w:author="Stefanie Lane" w:date="2023-02-04T12:02:00Z">
              <w:rPr>
                <w:sz w:val="20"/>
                <w:szCs w:val="20"/>
              </w:rPr>
            </w:rPrChange>
          </w:rPr>
          <w:t xml:space="preserve"> from a variety of natural and anthropogenic sources</w:t>
        </w:r>
      </w:ins>
      <w:ins w:id="13" w:author="Stefanie Lane" w:date="2023-02-02T19:03:00Z">
        <w:r w:rsidR="00A235BF" w:rsidRPr="001E61C3">
          <w:rPr>
            <w:rFonts w:cstheme="minorHAnsi"/>
            <w:rPrChange w:id="14" w:author="Stefanie Lane" w:date="2023-02-04T12:02:00Z">
              <w:rPr>
                <w:sz w:val="20"/>
                <w:szCs w:val="20"/>
              </w:rPr>
            </w:rPrChange>
          </w:rPr>
          <w:t xml:space="preserve">, which </w:t>
        </w:r>
        <w:r w:rsidR="00A8597B" w:rsidRPr="001E61C3">
          <w:rPr>
            <w:rFonts w:cstheme="minorHAnsi"/>
            <w:rPrChange w:id="15" w:author="Stefanie Lane" w:date="2023-02-04T12:02:00Z">
              <w:rPr>
                <w:sz w:val="20"/>
                <w:szCs w:val="20"/>
              </w:rPr>
            </w:rPrChange>
          </w:rPr>
          <w:t xml:space="preserve">may occur </w:t>
        </w:r>
      </w:ins>
      <w:ins w:id="16" w:author="Stefanie Lane" w:date="2023-02-03T17:26:00Z">
        <w:r w:rsidR="006559D5" w:rsidRPr="001E61C3">
          <w:rPr>
            <w:rFonts w:cstheme="minorHAnsi"/>
            <w:rPrChange w:id="17" w:author="Stefanie Lane" w:date="2023-02-04T12:02:00Z">
              <w:rPr>
                <w:sz w:val="20"/>
                <w:szCs w:val="20"/>
              </w:rPr>
            </w:rPrChange>
          </w:rPr>
          <w:t>over</w:t>
        </w:r>
      </w:ins>
      <w:ins w:id="18" w:author="Stefanie Lane" w:date="2023-02-02T19:03:00Z">
        <w:r w:rsidR="00A8597B" w:rsidRPr="001E61C3">
          <w:rPr>
            <w:rFonts w:cstheme="minorHAnsi"/>
            <w:rPrChange w:id="19" w:author="Stefanie Lane" w:date="2023-02-04T12:02:00Z">
              <w:rPr>
                <w:sz w:val="20"/>
                <w:szCs w:val="20"/>
              </w:rPr>
            </w:rPrChange>
          </w:rPr>
          <w:t xml:space="preserve"> short or sustained periods</w:t>
        </w:r>
      </w:ins>
      <w:ins w:id="20" w:author="Stefanie Lane" w:date="2023-02-03T17:26:00Z">
        <w:r w:rsidR="006559D5" w:rsidRPr="001E61C3">
          <w:rPr>
            <w:rFonts w:cstheme="minorHAnsi"/>
            <w:rPrChange w:id="21" w:author="Stefanie Lane" w:date="2023-02-04T12:02:00Z">
              <w:rPr>
                <w:sz w:val="20"/>
                <w:szCs w:val="20"/>
              </w:rPr>
            </w:rPrChange>
          </w:rPr>
          <w:t xml:space="preserve"> of time</w:t>
        </w:r>
      </w:ins>
      <w:ins w:id="22" w:author="Stefanie Lane" w:date="2023-02-02T19:03:00Z">
        <w:r w:rsidR="00A8597B" w:rsidRPr="001E61C3">
          <w:rPr>
            <w:rFonts w:cstheme="minorHAnsi"/>
            <w:rPrChange w:id="23" w:author="Stefanie Lane" w:date="2023-02-04T12:02:00Z">
              <w:rPr>
                <w:sz w:val="20"/>
                <w:szCs w:val="20"/>
              </w:rPr>
            </w:rPrChange>
          </w:rPr>
          <w:t>.</w:t>
        </w:r>
      </w:ins>
      <w:ins w:id="24" w:author="Stefanie Lane" w:date="2023-02-02T19:13:00Z">
        <w:r w:rsidR="00C6438E" w:rsidRPr="001E61C3">
          <w:rPr>
            <w:rFonts w:cstheme="minorHAnsi"/>
            <w:rPrChange w:id="25" w:author="Stefanie Lane" w:date="2023-02-04T12:02:00Z">
              <w:rPr>
                <w:sz w:val="20"/>
                <w:szCs w:val="20"/>
              </w:rPr>
            </w:rPrChange>
          </w:rPr>
          <w:t xml:space="preserve"> </w:t>
        </w:r>
      </w:ins>
    </w:p>
    <w:p w14:paraId="45EEEE39" w14:textId="48BDBEE7" w:rsidR="00896B98" w:rsidRPr="001E61C3" w:rsidRDefault="00332178" w:rsidP="00896B98">
      <w:pPr>
        <w:pStyle w:val="ListParagraph"/>
        <w:numPr>
          <w:ilvl w:val="1"/>
          <w:numId w:val="4"/>
        </w:numPr>
        <w:rPr>
          <w:ins w:id="26" w:author="Stefanie Lane" w:date="2023-02-03T17:48:00Z"/>
          <w:rFonts w:cstheme="minorHAnsi"/>
          <w:rPrChange w:id="27" w:author="Stefanie Lane" w:date="2023-02-04T12:02:00Z">
            <w:rPr>
              <w:ins w:id="28" w:author="Stefanie Lane" w:date="2023-02-03T17:48:00Z"/>
            </w:rPr>
          </w:rPrChange>
        </w:rPr>
        <w:pPrChange w:id="29" w:author="Stefanie Lane" w:date="2023-02-03T17:48:00Z">
          <w:pPr>
            <w:pStyle w:val="ListParagraph"/>
            <w:numPr>
              <w:ilvl w:val="1"/>
              <w:numId w:val="4"/>
            </w:numPr>
            <w:ind w:left="1440" w:hanging="360"/>
          </w:pPr>
        </w:pPrChange>
      </w:pPr>
      <w:ins w:id="30" w:author="Stefanie Lane" w:date="2023-02-03T17:55:00Z">
        <w:r w:rsidRPr="001E61C3">
          <w:rPr>
            <w:rFonts w:cstheme="minorHAnsi"/>
            <w:rPrChange w:id="31" w:author="Stefanie Lane" w:date="2023-02-04T12:02:00Z">
              <w:rPr>
                <w:sz w:val="20"/>
                <w:szCs w:val="20"/>
              </w:rPr>
            </w:rPrChange>
          </w:rPr>
          <w:t>Recurring or ongoing</w:t>
        </w:r>
      </w:ins>
      <w:ins w:id="32" w:author="Stefanie Lane" w:date="2023-02-03T17:48:00Z">
        <w:r w:rsidR="00896B98" w:rsidRPr="001E61C3">
          <w:rPr>
            <w:rFonts w:cstheme="minorHAnsi"/>
            <w:rPrChange w:id="33" w:author="Stefanie Lane" w:date="2023-02-04T12:02:00Z">
              <w:rPr>
                <w:sz w:val="20"/>
                <w:szCs w:val="20"/>
              </w:rPr>
            </w:rPrChange>
          </w:rPr>
          <w:t xml:space="preserve"> stress reduces the capacity for the ecosystem to tolerate additional stressors. </w:t>
        </w:r>
      </w:ins>
    </w:p>
    <w:p w14:paraId="0073E75B" w14:textId="7F504834" w:rsidR="00111BC4" w:rsidRPr="001E61C3" w:rsidRDefault="00C6438E" w:rsidP="00896B98">
      <w:pPr>
        <w:pStyle w:val="ListParagraph"/>
        <w:numPr>
          <w:ilvl w:val="2"/>
          <w:numId w:val="4"/>
        </w:numPr>
        <w:rPr>
          <w:ins w:id="34" w:author="Stefanie Lane" w:date="2023-02-02T19:14:00Z"/>
          <w:rFonts w:cstheme="minorHAnsi"/>
          <w:rPrChange w:id="35" w:author="Stefanie Lane" w:date="2023-02-04T12:02:00Z">
            <w:rPr>
              <w:ins w:id="36" w:author="Stefanie Lane" w:date="2023-02-02T19:14:00Z"/>
              <w:sz w:val="20"/>
              <w:szCs w:val="20"/>
            </w:rPr>
          </w:rPrChange>
        </w:rPr>
        <w:pPrChange w:id="37" w:author="Stefanie Lane" w:date="2023-02-03T17:48:00Z">
          <w:pPr>
            <w:pStyle w:val="ListParagraph"/>
            <w:numPr>
              <w:ilvl w:val="1"/>
              <w:numId w:val="4"/>
            </w:numPr>
            <w:ind w:left="1440" w:hanging="360"/>
          </w:pPr>
        </w:pPrChange>
      </w:pPr>
      <w:ins w:id="38" w:author="Stefanie Lane" w:date="2023-02-02T19:13:00Z">
        <w:r w:rsidRPr="001E61C3">
          <w:rPr>
            <w:rFonts w:cstheme="minorHAnsi"/>
            <w:rPrChange w:id="39" w:author="Stefanie Lane" w:date="2023-02-04T12:02:00Z">
              <w:rPr>
                <w:sz w:val="20"/>
                <w:szCs w:val="20"/>
              </w:rPr>
            </w:rPrChange>
          </w:rPr>
          <w:t xml:space="preserve">Disturbance pressures may be </w:t>
        </w:r>
      </w:ins>
      <w:ins w:id="40" w:author="Stefanie Lane" w:date="2023-02-02T19:05:00Z">
        <w:r w:rsidR="0000207E" w:rsidRPr="001E61C3">
          <w:rPr>
            <w:rFonts w:cstheme="minorHAnsi"/>
            <w:rPrChange w:id="41" w:author="Stefanie Lane" w:date="2023-02-04T12:02:00Z">
              <w:rPr>
                <w:sz w:val="20"/>
                <w:szCs w:val="20"/>
              </w:rPr>
            </w:rPrChange>
          </w:rPr>
          <w:t xml:space="preserve">(1 sentence to </w:t>
        </w:r>
      </w:ins>
      <w:ins w:id="42" w:author="Stefanie Lane" w:date="2023-02-02T19:04:00Z">
        <w:r w:rsidR="00A8597B" w:rsidRPr="001E61C3">
          <w:rPr>
            <w:rFonts w:cstheme="minorHAnsi"/>
            <w:rPrChange w:id="43" w:author="Stefanie Lane" w:date="2023-02-04T12:02:00Z">
              <w:rPr/>
            </w:rPrChange>
          </w:rPr>
          <w:t xml:space="preserve">cite </w:t>
        </w:r>
        <w:proofErr w:type="spellStart"/>
        <w:r w:rsidR="00A8597B" w:rsidRPr="001E61C3">
          <w:rPr>
            <w:rFonts w:cstheme="minorHAnsi"/>
            <w:rPrChange w:id="44" w:author="Stefanie Lane" w:date="2023-02-04T12:02:00Z">
              <w:rPr/>
            </w:rPrChange>
          </w:rPr>
          <w:t>pnw</w:t>
        </w:r>
        <w:proofErr w:type="spellEnd"/>
        <w:r w:rsidR="00A8597B" w:rsidRPr="001E61C3">
          <w:rPr>
            <w:rFonts w:cstheme="minorHAnsi"/>
            <w:rPrChange w:id="45" w:author="Stefanie Lane" w:date="2023-02-04T12:02:00Z">
              <w:rPr/>
            </w:rPrChange>
          </w:rPr>
          <w:t xml:space="preserve">: conversion of </w:t>
        </w:r>
        <w:r w:rsidR="0000207E" w:rsidRPr="001E61C3">
          <w:rPr>
            <w:rFonts w:cstheme="minorHAnsi"/>
            <w:rPrChange w:id="46" w:author="Stefanie Lane" w:date="2023-02-04T12:02:00Z">
              <w:rPr/>
            </w:rPrChange>
          </w:rPr>
          <w:t>estuarine</w:t>
        </w:r>
        <w:r w:rsidR="00A8597B" w:rsidRPr="001E61C3">
          <w:rPr>
            <w:rFonts w:cstheme="minorHAnsi"/>
            <w:rPrChange w:id="47" w:author="Stefanie Lane" w:date="2023-02-04T12:02:00Z">
              <w:rPr/>
            </w:rPrChange>
          </w:rPr>
          <w:t xml:space="preserve"> FP </w:t>
        </w:r>
        <w:r w:rsidR="0000207E" w:rsidRPr="001E61C3">
          <w:rPr>
            <w:rFonts w:cstheme="minorHAnsi"/>
            <w:rPrChange w:id="48" w:author="Stefanie Lane" w:date="2023-02-04T12:02:00Z">
              <w:rPr/>
            </w:rPrChange>
          </w:rPr>
          <w:t xml:space="preserve">leads to </w:t>
        </w:r>
        <w:proofErr w:type="spellStart"/>
        <w:r w:rsidR="0000207E" w:rsidRPr="001E61C3">
          <w:rPr>
            <w:rFonts w:cstheme="minorHAnsi"/>
            <w:rPrChange w:id="49" w:author="Stefanie Lane" w:date="2023-02-04T12:02:00Z">
              <w:rPr/>
            </w:rPrChange>
          </w:rPr>
          <w:t>xyz</w:t>
        </w:r>
        <w:proofErr w:type="spellEnd"/>
        <w:r w:rsidR="0000207E" w:rsidRPr="001E61C3">
          <w:rPr>
            <w:rFonts w:cstheme="minorHAnsi"/>
            <w:rPrChange w:id="50" w:author="Stefanie Lane" w:date="2023-02-04T12:02:00Z">
              <w:rPr/>
            </w:rPrChange>
          </w:rPr>
          <w:t xml:space="preserve"> (Finn)], while [cite Norway</w:t>
        </w:r>
      </w:ins>
      <w:ins w:id="51" w:author="Stefanie Lane" w:date="2023-02-02T19:05:00Z">
        <w:r w:rsidR="003522DC" w:rsidRPr="001E61C3">
          <w:rPr>
            <w:rFonts w:cstheme="minorHAnsi"/>
            <w:rPrChange w:id="52" w:author="Stefanie Lane" w:date="2023-02-04T12:02:00Z">
              <w:rPr>
                <w:sz w:val="20"/>
                <w:szCs w:val="20"/>
              </w:rPr>
            </w:rPrChange>
          </w:rPr>
          <w:t>/pulse dist.)</w:t>
        </w:r>
      </w:ins>
      <w:ins w:id="53" w:author="Stefanie Lane" w:date="2023-02-02T19:04:00Z">
        <w:r w:rsidR="0000207E" w:rsidRPr="001E61C3">
          <w:rPr>
            <w:rFonts w:cstheme="minorHAnsi"/>
            <w:rPrChange w:id="54" w:author="Stefanie Lane" w:date="2023-02-04T12:02:00Z">
              <w:rPr/>
            </w:rPrChange>
          </w:rPr>
          <w:t xml:space="preserve"> </w:t>
        </w:r>
      </w:ins>
      <w:ins w:id="55" w:author="Stefanie Lane" w:date="2023-02-02T17:50:00Z">
        <w:r w:rsidR="00A42C1D" w:rsidRPr="001E61C3">
          <w:rPr>
            <w:rFonts w:cstheme="minorHAnsi"/>
            <w:rPrChange w:id="56" w:author="Stefanie Lane" w:date="2023-02-04T12:02:00Z">
              <w:rPr/>
            </w:rPrChange>
          </w:rPr>
          <w:t xml:space="preserve"> </w:t>
        </w:r>
      </w:ins>
    </w:p>
    <w:p w14:paraId="606731E7" w14:textId="1454E813" w:rsidR="00812A70" w:rsidRPr="001E61C3" w:rsidRDefault="00C6438E">
      <w:pPr>
        <w:pStyle w:val="ListParagraph"/>
        <w:numPr>
          <w:ilvl w:val="1"/>
          <w:numId w:val="4"/>
        </w:numPr>
        <w:rPr>
          <w:ins w:id="57" w:author="Stefanie Lane" w:date="2023-02-02T18:42:00Z"/>
          <w:rFonts w:cstheme="minorHAnsi"/>
          <w:rPrChange w:id="58" w:author="Stefanie Lane" w:date="2023-02-04T12:02:00Z">
            <w:rPr>
              <w:ins w:id="59" w:author="Stefanie Lane" w:date="2023-02-02T18:42:00Z"/>
            </w:rPr>
          </w:rPrChange>
        </w:rPr>
        <w:pPrChange w:id="60" w:author="Stefanie Lane" w:date="2023-02-02T19:14:00Z">
          <w:pPr>
            <w:pStyle w:val="ListParagraph"/>
            <w:numPr>
              <w:numId w:val="4"/>
            </w:numPr>
            <w:ind w:hanging="360"/>
          </w:pPr>
        </w:pPrChange>
      </w:pPr>
      <w:ins w:id="61" w:author="Stefanie Lane" w:date="2023-02-02T19:12:00Z">
        <w:r w:rsidRPr="001E61C3">
          <w:rPr>
            <w:rFonts w:cstheme="minorHAnsi"/>
            <w:rPrChange w:id="62" w:author="Stefanie Lane" w:date="2023-02-04T12:02:00Z">
              <w:rPr>
                <w:sz w:val="20"/>
                <w:szCs w:val="20"/>
              </w:rPr>
            </w:rPrChange>
          </w:rPr>
          <w:t>These</w:t>
        </w:r>
      </w:ins>
      <w:ins w:id="63" w:author="Stefanie Lane" w:date="2023-02-02T19:13:00Z">
        <w:r w:rsidRPr="001E61C3">
          <w:rPr>
            <w:rFonts w:cstheme="minorHAnsi"/>
            <w:rPrChange w:id="64" w:author="Stefanie Lane" w:date="2023-02-04T12:02:00Z">
              <w:rPr>
                <w:sz w:val="20"/>
                <w:szCs w:val="20"/>
              </w:rPr>
            </w:rPrChange>
          </w:rPr>
          <w:t xml:space="preserve"> disturbance pressures </w:t>
        </w:r>
      </w:ins>
      <w:ins w:id="65" w:author="Stefanie Lane" w:date="2023-02-02T19:14:00Z">
        <w:r w:rsidR="00111BC4" w:rsidRPr="001E61C3">
          <w:rPr>
            <w:rFonts w:cstheme="minorHAnsi"/>
            <w:rPrChange w:id="66" w:author="Stefanie Lane" w:date="2023-02-04T12:02:00Z">
              <w:rPr>
                <w:sz w:val="20"/>
                <w:szCs w:val="20"/>
              </w:rPr>
            </w:rPrChange>
          </w:rPr>
          <w:t xml:space="preserve">have ecosystem </w:t>
        </w:r>
      </w:ins>
      <w:ins w:id="67" w:author="Stefanie Lane" w:date="2023-02-02T17:50:00Z">
        <w:r w:rsidR="00273A4A" w:rsidRPr="001E61C3">
          <w:rPr>
            <w:rFonts w:cstheme="minorHAnsi"/>
            <w:rPrChange w:id="68" w:author="Stefanie Lane" w:date="2023-02-04T12:02:00Z">
              <w:rPr/>
            </w:rPrChange>
          </w:rPr>
          <w:t xml:space="preserve">consequences, and their </w:t>
        </w:r>
      </w:ins>
      <w:ins w:id="69" w:author="Stefanie Lane" w:date="2023-02-02T17:51:00Z">
        <w:r w:rsidR="00273A4A" w:rsidRPr="001E61C3">
          <w:rPr>
            <w:rFonts w:cstheme="minorHAnsi"/>
            <w:rPrChange w:id="70" w:author="Stefanie Lane" w:date="2023-02-04T12:02:00Z">
              <w:rPr/>
            </w:rPrChange>
          </w:rPr>
          <w:t>constituent</w:t>
        </w:r>
      </w:ins>
      <w:ins w:id="71" w:author="Stefanie Lane" w:date="2023-02-02T17:50:00Z">
        <w:r w:rsidR="00273A4A" w:rsidRPr="001E61C3">
          <w:rPr>
            <w:rFonts w:cstheme="minorHAnsi"/>
            <w:rPrChange w:id="72" w:author="Stefanie Lane" w:date="2023-02-04T12:02:00Z">
              <w:rPr/>
            </w:rPrChange>
          </w:rPr>
          <w:t xml:space="preserve"> </w:t>
        </w:r>
      </w:ins>
      <w:ins w:id="73" w:author="Stefanie Lane" w:date="2023-02-03T17:27:00Z">
        <w:r w:rsidR="006954A9" w:rsidRPr="001E61C3">
          <w:rPr>
            <w:rFonts w:cstheme="minorHAnsi"/>
            <w:rPrChange w:id="74" w:author="Stefanie Lane" w:date="2023-02-04T12:02:00Z">
              <w:rPr>
                <w:sz w:val="20"/>
                <w:szCs w:val="20"/>
              </w:rPr>
            </w:rPrChange>
          </w:rPr>
          <w:t xml:space="preserve">plant </w:t>
        </w:r>
      </w:ins>
      <w:ins w:id="75" w:author="Stefanie Lane" w:date="2023-02-02T17:50:00Z">
        <w:r w:rsidR="00273A4A" w:rsidRPr="001E61C3">
          <w:rPr>
            <w:rFonts w:cstheme="minorHAnsi"/>
            <w:rPrChange w:id="76" w:author="Stefanie Lane" w:date="2023-02-04T12:02:00Z">
              <w:rPr/>
            </w:rPrChange>
          </w:rPr>
          <w:t>commu</w:t>
        </w:r>
      </w:ins>
      <w:ins w:id="77" w:author="Stefanie Lane" w:date="2023-02-02T17:51:00Z">
        <w:r w:rsidR="00273A4A" w:rsidRPr="001E61C3">
          <w:rPr>
            <w:rFonts w:cstheme="minorHAnsi"/>
            <w:rPrChange w:id="78" w:author="Stefanie Lane" w:date="2023-02-04T12:02:00Z">
              <w:rPr/>
            </w:rPrChange>
          </w:rPr>
          <w:t xml:space="preserve">nities. </w:t>
        </w:r>
      </w:ins>
    </w:p>
    <w:p w14:paraId="3D2B41FB" w14:textId="1080544A" w:rsidR="00A70C9C" w:rsidRPr="001E61C3" w:rsidRDefault="00481225">
      <w:pPr>
        <w:pStyle w:val="ListParagraph"/>
        <w:numPr>
          <w:ilvl w:val="1"/>
          <w:numId w:val="4"/>
        </w:numPr>
        <w:rPr>
          <w:ins w:id="79" w:author="Stefanie Lane" w:date="2023-02-03T17:49:00Z"/>
          <w:rFonts w:cstheme="minorHAnsi"/>
          <w:rPrChange w:id="80" w:author="Stefanie Lane" w:date="2023-02-04T12:02:00Z">
            <w:rPr>
              <w:ins w:id="81" w:author="Stefanie Lane" w:date="2023-02-03T17:49:00Z"/>
              <w:sz w:val="20"/>
              <w:szCs w:val="20"/>
            </w:rPr>
          </w:rPrChange>
        </w:rPr>
      </w:pPr>
      <w:ins w:id="82" w:author="Stefanie Lane" w:date="2023-02-02T19:15:00Z">
        <w:r w:rsidRPr="001E61C3">
          <w:rPr>
            <w:rFonts w:cstheme="minorHAnsi"/>
            <w:rPrChange w:id="83" w:author="Stefanie Lane" w:date="2023-02-04T12:02:00Z">
              <w:rPr>
                <w:sz w:val="20"/>
                <w:szCs w:val="20"/>
              </w:rPr>
            </w:rPrChange>
          </w:rPr>
          <w:t>Consequences may be b</w:t>
        </w:r>
      </w:ins>
      <w:ins w:id="84" w:author="Stefanie Lane" w:date="2023-02-02T18:42:00Z">
        <w:r w:rsidR="00A70C9C" w:rsidRPr="001E61C3">
          <w:rPr>
            <w:rFonts w:cstheme="minorHAnsi"/>
            <w:rPrChange w:id="85" w:author="Stefanie Lane" w:date="2023-02-04T12:02:00Z">
              <w:rPr/>
            </w:rPrChange>
          </w:rPr>
          <w:t>iodiversity loss,</w:t>
        </w:r>
      </w:ins>
      <w:ins w:id="86" w:author="Stefanie Lane" w:date="2023-02-02T18:45:00Z">
        <w:r w:rsidR="00AA27CE" w:rsidRPr="001E61C3">
          <w:rPr>
            <w:rFonts w:cstheme="minorHAnsi"/>
            <w:rPrChange w:id="87" w:author="Stefanie Lane" w:date="2023-02-04T12:02:00Z">
              <w:rPr/>
            </w:rPrChange>
          </w:rPr>
          <w:t xml:space="preserve"> species</w:t>
        </w:r>
      </w:ins>
      <w:ins w:id="88" w:author="Stefanie Lane" w:date="2023-02-02T18:42:00Z">
        <w:r w:rsidR="00A70C9C" w:rsidRPr="001E61C3">
          <w:rPr>
            <w:rFonts w:cstheme="minorHAnsi"/>
            <w:rPrChange w:id="89" w:author="Stefanie Lane" w:date="2023-02-04T12:02:00Z">
              <w:rPr/>
            </w:rPrChange>
          </w:rPr>
          <w:t xml:space="preserve"> homogenization</w:t>
        </w:r>
      </w:ins>
      <w:ins w:id="90" w:author="Stefanie Lane" w:date="2023-02-02T18:45:00Z">
        <w:r w:rsidR="00AA27CE" w:rsidRPr="001E61C3">
          <w:rPr>
            <w:rFonts w:cstheme="minorHAnsi"/>
            <w:rPrChange w:id="91" w:author="Stefanie Lane" w:date="2023-02-04T12:02:00Z">
              <w:rPr/>
            </w:rPrChange>
          </w:rPr>
          <w:t xml:space="preserve">, </w:t>
        </w:r>
      </w:ins>
      <w:ins w:id="92" w:author="Stefanie Lane" w:date="2023-02-03T17:27:00Z">
        <w:r w:rsidR="006954A9" w:rsidRPr="001E61C3">
          <w:rPr>
            <w:rFonts w:cstheme="minorHAnsi"/>
            <w:rPrChange w:id="93" w:author="Stefanie Lane" w:date="2023-02-04T12:02:00Z">
              <w:rPr>
                <w:sz w:val="20"/>
                <w:szCs w:val="20"/>
              </w:rPr>
            </w:rPrChange>
          </w:rPr>
          <w:t xml:space="preserve">increased </w:t>
        </w:r>
      </w:ins>
      <w:ins w:id="94" w:author="Stefanie Lane" w:date="2023-02-02T18:45:00Z">
        <w:r w:rsidR="00AA27CE" w:rsidRPr="001E61C3">
          <w:rPr>
            <w:rFonts w:cstheme="minorHAnsi"/>
            <w:rPrChange w:id="95" w:author="Stefanie Lane" w:date="2023-02-04T12:02:00Z">
              <w:rPr/>
            </w:rPrChange>
          </w:rPr>
          <w:t>non-native invasive (?)</w:t>
        </w:r>
      </w:ins>
    </w:p>
    <w:p w14:paraId="262E59E6" w14:textId="1E95D0A3" w:rsidR="00896B98" w:rsidRPr="001E61C3" w:rsidRDefault="008D2543" w:rsidP="00896B98">
      <w:pPr>
        <w:pStyle w:val="ListParagraph"/>
        <w:numPr>
          <w:ilvl w:val="2"/>
          <w:numId w:val="4"/>
        </w:numPr>
        <w:rPr>
          <w:ins w:id="96" w:author="Stefanie Lane" w:date="2023-02-02T17:51:00Z"/>
          <w:rFonts w:cstheme="minorHAnsi"/>
          <w:rPrChange w:id="97" w:author="Stefanie Lane" w:date="2023-02-04T12:02:00Z">
            <w:rPr>
              <w:ins w:id="98" w:author="Stefanie Lane" w:date="2023-02-02T17:51:00Z"/>
            </w:rPr>
          </w:rPrChange>
        </w:rPr>
        <w:pPrChange w:id="99" w:author="Stefanie Lane" w:date="2023-02-03T17:49:00Z">
          <w:pPr>
            <w:pStyle w:val="ListParagraph"/>
            <w:numPr>
              <w:numId w:val="4"/>
            </w:numPr>
            <w:ind w:hanging="360"/>
          </w:pPr>
        </w:pPrChange>
      </w:pPr>
      <w:ins w:id="100" w:author="Stefanie Lane" w:date="2023-02-03T17:56:00Z">
        <w:r w:rsidRPr="001E61C3">
          <w:rPr>
            <w:rFonts w:cstheme="minorHAnsi"/>
            <w:rPrChange w:id="101" w:author="Stefanie Lane" w:date="2023-02-04T12:02:00Z">
              <w:rPr>
                <w:sz w:val="20"/>
                <w:szCs w:val="20"/>
              </w:rPr>
            </w:rPrChange>
          </w:rPr>
          <w:t>On the whole, can lead to loss of e</w:t>
        </w:r>
      </w:ins>
      <w:ins w:id="102" w:author="Stefanie Lane" w:date="2023-02-03T17:49:00Z">
        <w:r w:rsidR="00896B98" w:rsidRPr="001E61C3">
          <w:rPr>
            <w:rFonts w:cstheme="minorHAnsi"/>
            <w:rPrChange w:id="103" w:author="Stefanie Lane" w:date="2023-02-04T12:02:00Z">
              <w:rPr>
                <w:sz w:val="20"/>
                <w:szCs w:val="20"/>
              </w:rPr>
            </w:rPrChange>
          </w:rPr>
          <w:t>cological memory</w:t>
        </w:r>
      </w:ins>
    </w:p>
    <w:p w14:paraId="43A67753" w14:textId="77777777" w:rsidR="00152FF8" w:rsidRPr="001E61C3" w:rsidRDefault="00A522AE">
      <w:pPr>
        <w:pStyle w:val="ListParagraph"/>
        <w:numPr>
          <w:ilvl w:val="0"/>
          <w:numId w:val="4"/>
        </w:numPr>
        <w:rPr>
          <w:ins w:id="104" w:author="Stefanie Lane" w:date="2023-02-03T17:42:00Z"/>
          <w:rFonts w:cstheme="minorHAnsi"/>
          <w:rPrChange w:id="105" w:author="Stefanie Lane" w:date="2023-02-04T12:02:00Z">
            <w:rPr>
              <w:ins w:id="106" w:author="Stefanie Lane" w:date="2023-02-03T17:42:00Z"/>
              <w:sz w:val="20"/>
              <w:szCs w:val="20"/>
            </w:rPr>
          </w:rPrChange>
        </w:rPr>
      </w:pPr>
      <w:ins w:id="107" w:author="Stefanie Lane" w:date="2023-02-03T17:32:00Z">
        <w:r w:rsidRPr="001E61C3">
          <w:rPr>
            <w:rFonts w:cstheme="minorHAnsi"/>
            <w:rPrChange w:id="108" w:author="Stefanie Lane" w:date="2023-02-04T12:02:00Z">
              <w:rPr>
                <w:sz w:val="20"/>
                <w:szCs w:val="20"/>
              </w:rPr>
            </w:rPrChange>
          </w:rPr>
          <w:t>Disturbance can have a positive or negative effect on communities</w:t>
        </w:r>
        <w:r w:rsidR="00C47100" w:rsidRPr="001E61C3">
          <w:rPr>
            <w:rFonts w:cstheme="minorHAnsi"/>
            <w:rPrChange w:id="109" w:author="Stefanie Lane" w:date="2023-02-04T12:02:00Z">
              <w:rPr>
                <w:sz w:val="20"/>
                <w:szCs w:val="20"/>
              </w:rPr>
            </w:rPrChange>
          </w:rPr>
          <w:t xml:space="preserve">. </w:t>
        </w:r>
      </w:ins>
    </w:p>
    <w:p w14:paraId="02EEBD1E" w14:textId="00E68978" w:rsidR="00152FF8" w:rsidRPr="001E61C3" w:rsidRDefault="00152FF8" w:rsidP="00152FF8">
      <w:pPr>
        <w:pStyle w:val="ListParagraph"/>
        <w:numPr>
          <w:ilvl w:val="1"/>
          <w:numId w:val="4"/>
        </w:numPr>
        <w:rPr>
          <w:ins w:id="110" w:author="Stefanie Lane" w:date="2023-02-03T17:42:00Z"/>
          <w:rFonts w:cstheme="minorHAnsi"/>
          <w:rPrChange w:id="111" w:author="Stefanie Lane" w:date="2023-02-04T12:02:00Z">
            <w:rPr>
              <w:ins w:id="112" w:author="Stefanie Lane" w:date="2023-02-03T17:42:00Z"/>
              <w:sz w:val="20"/>
              <w:szCs w:val="20"/>
            </w:rPr>
          </w:rPrChange>
        </w:rPr>
      </w:pPr>
      <w:ins w:id="113" w:author="Stefanie Lane" w:date="2023-02-03T17:42:00Z">
        <w:r w:rsidRPr="001E61C3">
          <w:rPr>
            <w:rFonts w:cstheme="minorHAnsi"/>
            <w:rPrChange w:id="114" w:author="Stefanie Lane" w:date="2023-02-04T12:02:00Z">
              <w:rPr>
                <w:sz w:val="20"/>
                <w:szCs w:val="20"/>
              </w:rPr>
            </w:rPrChange>
          </w:rPr>
          <w:t>Exemplify grazing disturbance with positive (</w:t>
        </w:r>
        <w:r w:rsidRPr="001E61C3">
          <w:rPr>
            <w:rFonts w:cstheme="minorHAnsi"/>
            <w:highlight w:val="lightGray"/>
            <w:rPrChange w:id="115" w:author="Stefanie Lane" w:date="2023-02-04T12:02:00Z">
              <w:rPr>
                <w:sz w:val="20"/>
                <w:szCs w:val="20"/>
              </w:rPr>
            </w:rPrChange>
          </w:rPr>
          <w:t>CITE</w:t>
        </w:r>
        <w:r w:rsidRPr="001E61C3">
          <w:rPr>
            <w:rFonts w:cstheme="minorHAnsi"/>
            <w:rPrChange w:id="116" w:author="Stefanie Lane" w:date="2023-02-04T12:02:00Z">
              <w:rPr>
                <w:sz w:val="20"/>
                <w:szCs w:val="20"/>
              </w:rPr>
            </w:rPrChange>
          </w:rPr>
          <w:t xml:space="preserve">) and negative (Srivastava &amp; Jeffries, 2008). </w:t>
        </w:r>
      </w:ins>
    </w:p>
    <w:p w14:paraId="56BC10EB" w14:textId="643C9360" w:rsidR="00454DB2" w:rsidRPr="001E61C3" w:rsidRDefault="00C47100" w:rsidP="00152FF8">
      <w:pPr>
        <w:pStyle w:val="ListParagraph"/>
        <w:numPr>
          <w:ilvl w:val="1"/>
          <w:numId w:val="4"/>
        </w:numPr>
        <w:rPr>
          <w:ins w:id="117" w:author="Stefanie Lane" w:date="2023-02-02T19:26:00Z"/>
          <w:rFonts w:cstheme="minorHAnsi"/>
          <w:rPrChange w:id="118" w:author="Stefanie Lane" w:date="2023-02-04T12:02:00Z">
            <w:rPr>
              <w:ins w:id="119" w:author="Stefanie Lane" w:date="2023-02-02T19:26:00Z"/>
            </w:rPr>
          </w:rPrChange>
        </w:rPr>
        <w:pPrChange w:id="120" w:author="Stefanie Lane" w:date="2023-02-03T17:42:00Z">
          <w:pPr>
            <w:pStyle w:val="ListParagraph"/>
            <w:numPr>
              <w:numId w:val="4"/>
            </w:numPr>
            <w:ind w:hanging="360"/>
          </w:pPr>
        </w:pPrChange>
      </w:pPr>
      <w:ins w:id="121" w:author="Stefanie Lane" w:date="2023-02-03T17:33:00Z">
        <w:r w:rsidRPr="001E61C3">
          <w:rPr>
            <w:rFonts w:cstheme="minorHAnsi"/>
            <w:rPrChange w:id="122" w:author="Stefanie Lane" w:date="2023-02-04T12:02:00Z">
              <w:rPr>
                <w:sz w:val="20"/>
                <w:szCs w:val="20"/>
              </w:rPr>
            </w:rPrChange>
          </w:rPr>
          <w:t xml:space="preserve">Removing the source of disturbance should allow the community to passively recover. </w:t>
        </w:r>
      </w:ins>
    </w:p>
    <w:p w14:paraId="3694E507" w14:textId="3B30CEA5" w:rsidR="00A522AE" w:rsidRPr="001E61C3" w:rsidRDefault="00C47100" w:rsidP="00A522AE">
      <w:pPr>
        <w:pStyle w:val="ListParagraph"/>
        <w:numPr>
          <w:ilvl w:val="1"/>
          <w:numId w:val="4"/>
        </w:numPr>
        <w:rPr>
          <w:ins w:id="123" w:author="Stefanie Lane" w:date="2023-02-03T17:31:00Z"/>
          <w:rFonts w:cstheme="minorHAnsi"/>
          <w:rPrChange w:id="124" w:author="Stefanie Lane" w:date="2023-02-04T12:02:00Z">
            <w:rPr>
              <w:ins w:id="125" w:author="Stefanie Lane" w:date="2023-02-03T17:31:00Z"/>
              <w:sz w:val="20"/>
              <w:szCs w:val="20"/>
            </w:rPr>
          </w:rPrChange>
        </w:rPr>
        <w:pPrChange w:id="126" w:author="Stefanie Lane" w:date="2023-02-03T17:31:00Z">
          <w:pPr>
            <w:pStyle w:val="ListParagraph"/>
            <w:numPr>
              <w:ilvl w:val="2"/>
              <w:numId w:val="4"/>
            </w:numPr>
            <w:ind w:left="2160" w:hanging="180"/>
          </w:pPr>
        </w:pPrChange>
      </w:pPr>
      <w:ins w:id="127" w:author="Stefanie Lane" w:date="2023-02-03T17:33:00Z">
        <w:r w:rsidRPr="001E61C3">
          <w:rPr>
            <w:rFonts w:cstheme="minorHAnsi"/>
            <w:rPrChange w:id="128" w:author="Stefanie Lane" w:date="2023-02-04T12:02:00Z">
              <w:rPr>
                <w:sz w:val="20"/>
                <w:szCs w:val="20"/>
              </w:rPr>
            </w:rPrChange>
          </w:rPr>
          <w:t>However, intensity of g</w:t>
        </w:r>
      </w:ins>
      <w:ins w:id="129" w:author="Stefanie Lane" w:date="2023-02-03T17:31:00Z">
        <w:r w:rsidR="00A522AE" w:rsidRPr="001E61C3">
          <w:rPr>
            <w:rFonts w:cstheme="minorHAnsi"/>
            <w:rPrChange w:id="130" w:author="Stefanie Lane" w:date="2023-02-04T12:02:00Z">
              <w:rPr>
                <w:sz w:val="20"/>
                <w:szCs w:val="20"/>
              </w:rPr>
            </w:rPrChange>
          </w:rPr>
          <w:t xml:space="preserve">razing behaviors </w:t>
        </w:r>
        <w:proofErr w:type="gramStart"/>
        <w:r w:rsidR="00A522AE" w:rsidRPr="001E61C3">
          <w:rPr>
            <w:rFonts w:cstheme="minorHAnsi"/>
            <w:rPrChange w:id="131" w:author="Stefanie Lane" w:date="2023-02-04T12:02:00Z">
              <w:rPr>
                <w:sz w:val="20"/>
                <w:szCs w:val="20"/>
              </w:rPr>
            </w:rPrChange>
          </w:rPr>
          <w:t>are</w:t>
        </w:r>
        <w:proofErr w:type="gramEnd"/>
        <w:r w:rsidR="00A522AE" w:rsidRPr="001E61C3">
          <w:rPr>
            <w:rFonts w:cstheme="minorHAnsi"/>
            <w:rPrChange w:id="132" w:author="Stefanie Lane" w:date="2023-02-04T12:02:00Z">
              <w:rPr>
                <w:sz w:val="20"/>
                <w:szCs w:val="20"/>
              </w:rPr>
            </w:rPrChange>
          </w:rPr>
          <w:t xml:space="preserve"> important because they can reset succession</w:t>
        </w:r>
      </w:ins>
    </w:p>
    <w:p w14:paraId="61668F50" w14:textId="41DCABA1" w:rsidR="00A522AE" w:rsidRPr="001E61C3" w:rsidRDefault="007B2AB9" w:rsidP="007B2AB9">
      <w:pPr>
        <w:pStyle w:val="ListParagraph"/>
        <w:numPr>
          <w:ilvl w:val="2"/>
          <w:numId w:val="4"/>
        </w:numPr>
        <w:rPr>
          <w:ins w:id="133" w:author="Stefanie Lane" w:date="2023-02-02T18:47:00Z"/>
          <w:rFonts w:cstheme="minorHAnsi"/>
          <w:rPrChange w:id="134" w:author="Stefanie Lane" w:date="2023-02-04T12:02:00Z">
            <w:rPr>
              <w:ins w:id="135" w:author="Stefanie Lane" w:date="2023-02-02T18:47:00Z"/>
            </w:rPr>
          </w:rPrChange>
        </w:rPr>
        <w:pPrChange w:id="136" w:author="Stefanie Lane" w:date="2023-02-03T17:33:00Z">
          <w:pPr>
            <w:pStyle w:val="ListParagraph"/>
            <w:numPr>
              <w:numId w:val="4"/>
            </w:numPr>
            <w:ind w:hanging="360"/>
          </w:pPr>
        </w:pPrChange>
      </w:pPr>
      <w:ins w:id="137" w:author="Stefanie Lane" w:date="2023-02-03T17:33:00Z">
        <w:r w:rsidRPr="001E61C3">
          <w:rPr>
            <w:rFonts w:cstheme="minorHAnsi"/>
            <w:rPrChange w:id="138" w:author="Stefanie Lane" w:date="2023-02-04T12:02:00Z">
              <w:rPr>
                <w:sz w:val="20"/>
                <w:szCs w:val="20"/>
              </w:rPr>
            </w:rPrChange>
          </w:rPr>
          <w:t xml:space="preserve">Understanding successional trajectories in heavily grazed </w:t>
        </w:r>
      </w:ins>
      <w:ins w:id="139" w:author="Stefanie Lane" w:date="2023-02-03T17:34:00Z">
        <w:r w:rsidRPr="001E61C3">
          <w:rPr>
            <w:rFonts w:cstheme="minorHAnsi"/>
            <w:rPrChange w:id="140" w:author="Stefanie Lane" w:date="2023-02-04T12:02:00Z">
              <w:rPr>
                <w:sz w:val="20"/>
                <w:szCs w:val="20"/>
              </w:rPr>
            </w:rPrChange>
          </w:rPr>
          <w:t>estuaries is an important KG.</w:t>
        </w:r>
      </w:ins>
    </w:p>
    <w:p w14:paraId="0F769BD8" w14:textId="37DCA857" w:rsidR="00EC1CA5" w:rsidRPr="001E61C3" w:rsidRDefault="007B2AB9">
      <w:pPr>
        <w:pStyle w:val="ListParagraph"/>
        <w:numPr>
          <w:ilvl w:val="0"/>
          <w:numId w:val="4"/>
        </w:numPr>
        <w:rPr>
          <w:ins w:id="141" w:author="Stefanie Lane" w:date="2023-02-02T18:47:00Z"/>
          <w:rFonts w:cstheme="minorHAnsi"/>
          <w:rPrChange w:id="142" w:author="Stefanie Lane" w:date="2023-02-04T12:02:00Z">
            <w:rPr>
              <w:ins w:id="143" w:author="Stefanie Lane" w:date="2023-02-02T18:47:00Z"/>
            </w:rPr>
          </w:rPrChange>
        </w:rPr>
        <w:pPrChange w:id="144" w:author="Stefanie Lane" w:date="2023-02-02T19:23:00Z">
          <w:pPr>
            <w:pStyle w:val="ListParagraph"/>
            <w:numPr>
              <w:ilvl w:val="1"/>
              <w:numId w:val="4"/>
            </w:numPr>
            <w:ind w:left="1440" w:hanging="360"/>
          </w:pPr>
        </w:pPrChange>
      </w:pPr>
      <w:ins w:id="145" w:author="Stefanie Lane" w:date="2023-02-03T17:34:00Z">
        <w:r w:rsidRPr="001E61C3">
          <w:rPr>
            <w:rFonts w:cstheme="minorHAnsi"/>
            <w:rPrChange w:id="146" w:author="Stefanie Lane" w:date="2023-02-04T12:02:00Z">
              <w:rPr>
                <w:sz w:val="20"/>
                <w:szCs w:val="20"/>
              </w:rPr>
            </w:rPrChange>
          </w:rPr>
          <w:t>Recovery of habitat by the d</w:t>
        </w:r>
      </w:ins>
      <w:ins w:id="147" w:author="Stefanie Lane" w:date="2023-02-02T19:08:00Z">
        <w:r w:rsidR="00786FD2" w:rsidRPr="001E61C3">
          <w:rPr>
            <w:rFonts w:cstheme="minorHAnsi"/>
            <w:rPrChange w:id="148" w:author="Stefanie Lane" w:date="2023-02-04T12:02:00Z">
              <w:rPr>
                <w:sz w:val="20"/>
                <w:szCs w:val="20"/>
              </w:rPr>
            </w:rPrChange>
          </w:rPr>
          <w:t>ominant species recovery</w:t>
        </w:r>
      </w:ins>
      <w:ins w:id="149" w:author="Stefanie Lane" w:date="2023-02-02T17:52:00Z">
        <w:r w:rsidR="00963C69" w:rsidRPr="001E61C3">
          <w:rPr>
            <w:rFonts w:cstheme="minorHAnsi"/>
            <w:rPrChange w:id="150" w:author="Stefanie Lane" w:date="2023-02-04T12:02:00Z">
              <w:rPr/>
            </w:rPrChange>
          </w:rPr>
          <w:t xml:space="preserve"> may be driven by competition</w:t>
        </w:r>
      </w:ins>
      <w:ins w:id="151" w:author="Stefanie Lane" w:date="2023-02-02T18:51:00Z">
        <w:r w:rsidR="00137052" w:rsidRPr="001E61C3">
          <w:rPr>
            <w:rFonts w:cstheme="minorHAnsi"/>
            <w:rPrChange w:id="152" w:author="Stefanie Lane" w:date="2023-02-04T12:02:00Z">
              <w:rPr/>
            </w:rPrChange>
          </w:rPr>
          <w:t xml:space="preserve"> (Bruno et al., 2005)</w:t>
        </w:r>
      </w:ins>
      <w:ins w:id="153" w:author="Stefanie Lane" w:date="2023-02-02T18:47:00Z">
        <w:r w:rsidR="00EC1CA5" w:rsidRPr="001E61C3">
          <w:rPr>
            <w:rFonts w:cstheme="minorHAnsi"/>
            <w:rPrChange w:id="154" w:author="Stefanie Lane" w:date="2023-02-04T12:02:00Z">
              <w:rPr/>
            </w:rPrChange>
          </w:rPr>
          <w:t xml:space="preserve">, </w:t>
        </w:r>
      </w:ins>
      <w:ins w:id="155" w:author="Stefanie Lane" w:date="2023-02-02T18:51:00Z">
        <w:r w:rsidR="00137052" w:rsidRPr="001E61C3">
          <w:rPr>
            <w:rFonts w:cstheme="minorHAnsi"/>
            <w:rPrChange w:id="156" w:author="Stefanie Lane" w:date="2023-02-04T12:02:00Z">
              <w:rPr/>
            </w:rPrChange>
          </w:rPr>
          <w:t xml:space="preserve">however, </w:t>
        </w:r>
      </w:ins>
    </w:p>
    <w:p w14:paraId="5E31F7E7" w14:textId="7947A679" w:rsidR="00333A41" w:rsidRPr="001E61C3" w:rsidRDefault="00EC1CA5">
      <w:pPr>
        <w:pStyle w:val="ListParagraph"/>
        <w:numPr>
          <w:ilvl w:val="1"/>
          <w:numId w:val="4"/>
        </w:numPr>
        <w:rPr>
          <w:ins w:id="157" w:author="Stefanie Lane" w:date="2023-02-03T17:34:00Z"/>
          <w:rFonts w:cstheme="minorHAnsi"/>
          <w:rPrChange w:id="158" w:author="Stefanie Lane" w:date="2023-02-04T12:02:00Z">
            <w:rPr>
              <w:ins w:id="159" w:author="Stefanie Lane" w:date="2023-02-03T17:34:00Z"/>
              <w:sz w:val="20"/>
              <w:szCs w:val="20"/>
            </w:rPr>
          </w:rPrChange>
        </w:rPr>
      </w:pPr>
      <w:ins w:id="160" w:author="Stefanie Lane" w:date="2023-02-02T18:47:00Z">
        <w:r w:rsidRPr="001E61C3">
          <w:rPr>
            <w:rFonts w:cstheme="minorHAnsi"/>
            <w:rPrChange w:id="161" w:author="Stefanie Lane" w:date="2023-02-04T12:02:00Z">
              <w:rPr/>
            </w:rPrChange>
          </w:rPr>
          <w:t xml:space="preserve">grazing disturbance </w:t>
        </w:r>
      </w:ins>
      <w:ins w:id="162" w:author="Stefanie Lane" w:date="2023-02-02T18:51:00Z">
        <w:r w:rsidR="00137052" w:rsidRPr="001E61C3">
          <w:rPr>
            <w:rFonts w:cstheme="minorHAnsi"/>
            <w:rPrChange w:id="163" w:author="Stefanie Lane" w:date="2023-02-04T12:02:00Z">
              <w:rPr/>
            </w:rPrChange>
          </w:rPr>
          <w:t>of introduced, hyper-dominant species can shift community composition</w:t>
        </w:r>
      </w:ins>
      <w:ins w:id="164" w:author="Stefanie Lane" w:date="2023-02-02T18:48:00Z">
        <w:r w:rsidR="00062958" w:rsidRPr="001E61C3">
          <w:rPr>
            <w:rFonts w:cstheme="minorHAnsi"/>
            <w:rPrChange w:id="165" w:author="Stefanie Lane" w:date="2023-02-04T12:02:00Z">
              <w:rPr/>
            </w:rPrChange>
          </w:rPr>
          <w:t xml:space="preserve"> (Gonzalez &amp; Arcese, 2008)</w:t>
        </w:r>
      </w:ins>
    </w:p>
    <w:p w14:paraId="4CCA7002" w14:textId="1B0B9C89" w:rsidR="002457B8" w:rsidRPr="001E61C3" w:rsidRDefault="002457B8">
      <w:pPr>
        <w:pStyle w:val="ListParagraph"/>
        <w:numPr>
          <w:ilvl w:val="1"/>
          <w:numId w:val="4"/>
        </w:numPr>
        <w:rPr>
          <w:ins w:id="166" w:author="Stefanie Lane" w:date="2023-02-02T19:09:00Z"/>
          <w:rFonts w:cstheme="minorHAnsi"/>
          <w:rPrChange w:id="167" w:author="Stefanie Lane" w:date="2023-02-04T12:02:00Z">
            <w:rPr>
              <w:ins w:id="168" w:author="Stefanie Lane" w:date="2023-02-02T19:09:00Z"/>
            </w:rPr>
          </w:rPrChange>
        </w:rPr>
      </w:pPr>
      <w:ins w:id="169" w:author="Stefanie Lane" w:date="2023-02-03T17:35:00Z">
        <w:r w:rsidRPr="001E61C3">
          <w:rPr>
            <w:rFonts w:cstheme="minorHAnsi"/>
            <w:rPrChange w:id="170" w:author="Stefanie Lane" w:date="2023-02-04T12:02:00Z">
              <w:rPr>
                <w:sz w:val="20"/>
                <w:szCs w:val="20"/>
              </w:rPr>
            </w:rPrChange>
          </w:rPr>
          <w:t>additional factor of feedbacks between plant/</w:t>
        </w:r>
        <w:commentRangeStart w:id="171"/>
        <w:r w:rsidRPr="001E61C3">
          <w:rPr>
            <w:rFonts w:cstheme="minorHAnsi"/>
            <w:rPrChange w:id="172" w:author="Stefanie Lane" w:date="2023-02-04T12:02:00Z">
              <w:rPr>
                <w:sz w:val="20"/>
                <w:szCs w:val="20"/>
              </w:rPr>
            </w:rPrChange>
          </w:rPr>
          <w:t xml:space="preserve">seed </w:t>
        </w:r>
      </w:ins>
      <w:commentRangeEnd w:id="171"/>
      <w:ins w:id="173" w:author="Stefanie Lane" w:date="2023-02-03T17:51:00Z">
        <w:r w:rsidR="001C5589" w:rsidRPr="001E61C3">
          <w:rPr>
            <w:rStyle w:val="CommentReference"/>
            <w:rFonts w:cstheme="minorHAnsi"/>
            <w:sz w:val="22"/>
            <w:szCs w:val="22"/>
            <w:rPrChange w:id="174" w:author="Stefanie Lane" w:date="2023-02-04T12:02:00Z">
              <w:rPr>
                <w:rStyle w:val="CommentReference"/>
              </w:rPr>
            </w:rPrChange>
          </w:rPr>
          <w:commentReference w:id="171"/>
        </w:r>
      </w:ins>
      <w:ins w:id="175" w:author="Stefanie Lane" w:date="2023-02-03T17:35:00Z">
        <w:r w:rsidRPr="001E61C3">
          <w:rPr>
            <w:rFonts w:cstheme="minorHAnsi"/>
            <w:rPrChange w:id="176" w:author="Stefanie Lane" w:date="2023-02-04T12:02:00Z">
              <w:rPr>
                <w:sz w:val="20"/>
                <w:szCs w:val="20"/>
              </w:rPr>
            </w:rPrChange>
          </w:rPr>
          <w:t>as transition statement</w:t>
        </w:r>
        <w:r w:rsidR="00C60709" w:rsidRPr="001E61C3">
          <w:rPr>
            <w:rFonts w:cstheme="minorHAnsi"/>
            <w:rPrChange w:id="177" w:author="Stefanie Lane" w:date="2023-02-04T12:02:00Z">
              <w:rPr>
                <w:sz w:val="20"/>
                <w:szCs w:val="20"/>
              </w:rPr>
            </w:rPrChange>
          </w:rPr>
          <w:t xml:space="preserve"> (allude to </w:t>
        </w:r>
      </w:ins>
      <w:ins w:id="178" w:author="Stefanie Lane" w:date="2023-02-03T17:36:00Z">
        <w:r w:rsidR="00C60709" w:rsidRPr="001E61C3">
          <w:rPr>
            <w:rFonts w:cstheme="minorHAnsi"/>
            <w:rPrChange w:id="179" w:author="Stefanie Lane" w:date="2023-02-04T12:02:00Z">
              <w:rPr>
                <w:sz w:val="20"/>
                <w:szCs w:val="20"/>
              </w:rPr>
            </w:rPrChange>
          </w:rPr>
          <w:t xml:space="preserve">competition pressure from </w:t>
        </w:r>
      </w:ins>
      <w:ins w:id="180" w:author="Stefanie Lane" w:date="2023-02-03T17:35:00Z">
        <w:r w:rsidR="00C60709" w:rsidRPr="001E61C3">
          <w:rPr>
            <w:rFonts w:cstheme="minorHAnsi"/>
            <w:rPrChange w:id="181" w:author="Stefanie Lane" w:date="2023-02-04T12:02:00Z">
              <w:rPr>
                <w:sz w:val="20"/>
                <w:szCs w:val="20"/>
              </w:rPr>
            </w:rPrChange>
          </w:rPr>
          <w:t>seed bank)</w:t>
        </w:r>
        <w:r w:rsidRPr="001E61C3">
          <w:rPr>
            <w:rFonts w:cstheme="minorHAnsi"/>
            <w:rPrChange w:id="182" w:author="Stefanie Lane" w:date="2023-02-04T12:02:00Z">
              <w:rPr>
                <w:sz w:val="20"/>
                <w:szCs w:val="20"/>
              </w:rPr>
            </w:rPrChange>
          </w:rPr>
          <w:t>?</w:t>
        </w:r>
      </w:ins>
    </w:p>
    <w:p w14:paraId="0E594AE6" w14:textId="2950B4A4" w:rsidR="0055147A" w:rsidRPr="001E61C3" w:rsidRDefault="0080359A" w:rsidP="00A42C1D">
      <w:pPr>
        <w:pStyle w:val="ListParagraph"/>
        <w:numPr>
          <w:ilvl w:val="0"/>
          <w:numId w:val="4"/>
        </w:numPr>
        <w:rPr>
          <w:ins w:id="183" w:author="Stefanie Lane" w:date="2023-02-02T19:09:00Z"/>
          <w:rFonts w:cstheme="minorHAnsi"/>
          <w:rPrChange w:id="184" w:author="Stefanie Lane" w:date="2023-02-04T12:02:00Z">
            <w:rPr>
              <w:ins w:id="185" w:author="Stefanie Lane" w:date="2023-02-02T19:09:00Z"/>
              <w:sz w:val="20"/>
              <w:szCs w:val="20"/>
            </w:rPr>
          </w:rPrChange>
        </w:rPr>
      </w:pPr>
      <w:ins w:id="186" w:author="Stefanie Lane" w:date="2023-02-02T18:54:00Z">
        <w:r w:rsidRPr="001E61C3">
          <w:rPr>
            <w:rFonts w:cstheme="minorHAnsi"/>
            <w:rPrChange w:id="187" w:author="Stefanie Lane" w:date="2023-02-04T12:02:00Z">
              <w:rPr/>
            </w:rPrChange>
          </w:rPr>
          <w:t>I</w:t>
        </w:r>
      </w:ins>
      <w:ins w:id="188" w:author="Stefanie Lane" w:date="2023-02-02T18:48:00Z">
        <w:r w:rsidR="00062958" w:rsidRPr="001E61C3">
          <w:rPr>
            <w:rFonts w:cstheme="minorHAnsi"/>
            <w:rPrChange w:id="189" w:author="Stefanie Lane" w:date="2023-02-04T12:02:00Z">
              <w:rPr/>
            </w:rPrChange>
          </w:rPr>
          <w:t>n PNW estuaries, competitive dominant plants are TPGs</w:t>
        </w:r>
      </w:ins>
      <w:ins w:id="190" w:author="Stefanie Lane" w:date="2023-02-03T17:54:00Z">
        <w:r w:rsidR="00F07255" w:rsidRPr="001E61C3">
          <w:rPr>
            <w:rFonts w:cstheme="minorHAnsi"/>
            <w:rPrChange w:id="191" w:author="Stefanie Lane" w:date="2023-02-04T12:02:00Z">
              <w:rPr>
                <w:sz w:val="20"/>
                <w:szCs w:val="20"/>
              </w:rPr>
            </w:rPrChange>
          </w:rPr>
          <w:t xml:space="preserve"> with variety of forbs interspersed</w:t>
        </w:r>
      </w:ins>
      <w:ins w:id="192" w:author="Stefanie Lane" w:date="2023-02-03T17:43:00Z">
        <w:r w:rsidR="00747CFE" w:rsidRPr="001E61C3">
          <w:rPr>
            <w:rFonts w:cstheme="minorHAnsi"/>
            <w:rPrChange w:id="193" w:author="Stefanie Lane" w:date="2023-02-04T12:02:00Z">
              <w:rPr>
                <w:sz w:val="20"/>
                <w:szCs w:val="20"/>
              </w:rPr>
            </w:rPrChange>
          </w:rPr>
          <w:t xml:space="preserve">. Many TPGs </w:t>
        </w:r>
      </w:ins>
      <w:ins w:id="194" w:author="Stefanie Lane" w:date="2023-02-02T18:49:00Z">
        <w:r w:rsidR="00173593" w:rsidRPr="001E61C3">
          <w:rPr>
            <w:rFonts w:cstheme="minorHAnsi"/>
            <w:rPrChange w:id="195" w:author="Stefanie Lane" w:date="2023-02-04T12:02:00Z">
              <w:rPr/>
            </w:rPrChange>
          </w:rPr>
          <w:t xml:space="preserve">are competitively dominant by clonal reproduction, and some </w:t>
        </w:r>
      </w:ins>
      <w:ins w:id="196" w:author="Stefanie Lane" w:date="2023-02-02T18:50:00Z">
        <w:r w:rsidR="0055147A" w:rsidRPr="001E61C3">
          <w:rPr>
            <w:rFonts w:cstheme="minorHAnsi"/>
            <w:rPrChange w:id="197" w:author="Stefanie Lane" w:date="2023-02-04T12:02:00Z">
              <w:rPr/>
            </w:rPrChange>
          </w:rPr>
          <w:t>by</w:t>
        </w:r>
        <w:r w:rsidR="00173593" w:rsidRPr="001E61C3">
          <w:rPr>
            <w:rFonts w:cstheme="minorHAnsi"/>
            <w:rPrChange w:id="198" w:author="Stefanie Lane" w:date="2023-02-04T12:02:00Z">
              <w:rPr/>
            </w:rPrChange>
          </w:rPr>
          <w:t xml:space="preserve"> seed recruitment</w:t>
        </w:r>
      </w:ins>
      <w:ins w:id="199" w:author="Stefanie Lane" w:date="2023-02-03T17:43:00Z">
        <w:r w:rsidR="00747CFE" w:rsidRPr="001E61C3">
          <w:rPr>
            <w:rFonts w:cstheme="minorHAnsi"/>
            <w:rPrChange w:id="200" w:author="Stefanie Lane" w:date="2023-02-04T12:02:00Z">
              <w:rPr>
                <w:sz w:val="20"/>
                <w:szCs w:val="20"/>
              </w:rPr>
            </w:rPrChange>
          </w:rPr>
          <w:t>; some are seed limited</w:t>
        </w:r>
      </w:ins>
      <w:ins w:id="201" w:author="Stefanie Lane" w:date="2023-02-02T18:50:00Z">
        <w:r w:rsidR="00173593" w:rsidRPr="001E61C3">
          <w:rPr>
            <w:rFonts w:cstheme="minorHAnsi"/>
            <w:rPrChange w:id="202" w:author="Stefanie Lane" w:date="2023-02-04T12:02:00Z">
              <w:rPr/>
            </w:rPrChange>
          </w:rPr>
          <w:t xml:space="preserve">. </w:t>
        </w:r>
        <w:r w:rsidR="0055147A" w:rsidRPr="001E61C3">
          <w:rPr>
            <w:rFonts w:cstheme="minorHAnsi"/>
            <w:rPrChange w:id="203" w:author="Stefanie Lane" w:date="2023-02-04T12:02:00Z">
              <w:rPr/>
            </w:rPrChange>
          </w:rPr>
          <w:t>However, many estuaries are under pressure of over-grazing and invasion by non-native spec</w:t>
        </w:r>
      </w:ins>
      <w:ins w:id="204" w:author="Stefanie Lane" w:date="2023-02-02T18:51:00Z">
        <w:r w:rsidR="0055147A" w:rsidRPr="001E61C3">
          <w:rPr>
            <w:rFonts w:cstheme="minorHAnsi"/>
            <w:rPrChange w:id="205" w:author="Stefanie Lane" w:date="2023-02-04T12:02:00Z">
              <w:rPr/>
            </w:rPrChange>
          </w:rPr>
          <w:t xml:space="preserve">ies. </w:t>
        </w:r>
      </w:ins>
    </w:p>
    <w:p w14:paraId="12ADB4DE" w14:textId="5C7E299E" w:rsidR="00DC36B7" w:rsidRPr="001E61C3" w:rsidRDefault="00DC36B7">
      <w:pPr>
        <w:pStyle w:val="ListParagraph"/>
        <w:numPr>
          <w:ilvl w:val="1"/>
          <w:numId w:val="4"/>
        </w:numPr>
        <w:rPr>
          <w:ins w:id="206" w:author="Stefanie Lane" w:date="2023-02-03T17:47:00Z"/>
          <w:rFonts w:cstheme="minorHAnsi"/>
          <w:rPrChange w:id="207" w:author="Stefanie Lane" w:date="2023-02-04T12:02:00Z">
            <w:rPr>
              <w:ins w:id="208" w:author="Stefanie Lane" w:date="2023-02-03T17:47:00Z"/>
              <w:sz w:val="20"/>
              <w:szCs w:val="20"/>
            </w:rPr>
          </w:rPrChange>
        </w:rPr>
      </w:pPr>
      <w:ins w:id="209" w:author="Stefanie Lane" w:date="2023-02-02T19:09:00Z">
        <w:r w:rsidRPr="001E61C3">
          <w:rPr>
            <w:rFonts w:cstheme="minorHAnsi"/>
            <w:rPrChange w:id="210" w:author="Stefanie Lane" w:date="2023-02-04T12:02:00Z">
              <w:rPr>
                <w:sz w:val="20"/>
                <w:szCs w:val="20"/>
              </w:rPr>
            </w:rPrChange>
          </w:rPr>
          <w:t xml:space="preserve">PNW goose grazing behavior grubbing out </w:t>
        </w:r>
      </w:ins>
      <w:ins w:id="211" w:author="Stefanie Lane" w:date="2023-02-02T19:10:00Z">
        <w:r w:rsidRPr="001E61C3">
          <w:rPr>
            <w:rFonts w:cstheme="minorHAnsi"/>
            <w:rPrChange w:id="212" w:author="Stefanie Lane" w:date="2023-02-04T12:02:00Z">
              <w:rPr>
                <w:sz w:val="20"/>
                <w:szCs w:val="20"/>
              </w:rPr>
            </w:rPrChange>
          </w:rPr>
          <w:t xml:space="preserve">clonal, which increases erosion and loss of seed banks (ecological memory) </w:t>
        </w:r>
      </w:ins>
    </w:p>
    <w:p w14:paraId="6F0F82DD" w14:textId="3975D706" w:rsidR="00AD0A8C" w:rsidRPr="001E61C3" w:rsidRDefault="00AD0A8C" w:rsidP="00AD0A8C">
      <w:pPr>
        <w:pStyle w:val="ListParagraph"/>
        <w:numPr>
          <w:ilvl w:val="2"/>
          <w:numId w:val="4"/>
        </w:numPr>
        <w:rPr>
          <w:ins w:id="213" w:author="Stefanie Lane" w:date="2023-02-02T19:09:00Z"/>
          <w:rFonts w:cstheme="minorHAnsi"/>
          <w:rPrChange w:id="214" w:author="Stefanie Lane" w:date="2023-02-04T12:02:00Z">
            <w:rPr>
              <w:ins w:id="215" w:author="Stefanie Lane" w:date="2023-02-02T19:09:00Z"/>
              <w:sz w:val="20"/>
              <w:szCs w:val="20"/>
            </w:rPr>
          </w:rPrChange>
        </w:rPr>
        <w:pPrChange w:id="216" w:author="Stefanie Lane" w:date="2023-02-03T17:47:00Z">
          <w:pPr>
            <w:pStyle w:val="ListParagraph"/>
            <w:numPr>
              <w:ilvl w:val="2"/>
              <w:numId w:val="4"/>
            </w:numPr>
            <w:ind w:left="2160" w:hanging="180"/>
          </w:pPr>
        </w:pPrChange>
      </w:pPr>
      <w:ins w:id="217" w:author="Stefanie Lane" w:date="2023-02-03T17:47:00Z">
        <w:r w:rsidRPr="001E61C3">
          <w:rPr>
            <w:rFonts w:cstheme="minorHAnsi"/>
            <w:rPrChange w:id="218" w:author="Stefanie Lane" w:date="2023-02-04T12:02:00Z">
              <w:rPr>
                <w:sz w:val="20"/>
                <w:szCs w:val="20"/>
              </w:rPr>
            </w:rPrChange>
          </w:rPr>
          <w:t>Stopped by exclosures</w:t>
        </w:r>
      </w:ins>
    </w:p>
    <w:p w14:paraId="49FDC0E1" w14:textId="63C3BD9A" w:rsidR="00313344" w:rsidRPr="001E61C3" w:rsidRDefault="006918A5">
      <w:pPr>
        <w:pStyle w:val="ListParagraph"/>
        <w:numPr>
          <w:ilvl w:val="1"/>
          <w:numId w:val="4"/>
        </w:numPr>
        <w:rPr>
          <w:ins w:id="219" w:author="Stefanie Lane" w:date="2023-02-02T18:46:00Z"/>
          <w:rFonts w:cstheme="minorHAnsi"/>
          <w:rPrChange w:id="220" w:author="Stefanie Lane" w:date="2023-02-04T12:02:00Z">
            <w:rPr>
              <w:ins w:id="221" w:author="Stefanie Lane" w:date="2023-02-02T18:46:00Z"/>
            </w:rPr>
          </w:rPrChange>
        </w:rPr>
        <w:pPrChange w:id="222" w:author="Stefanie Lane" w:date="2023-02-02T19:22:00Z">
          <w:pPr/>
        </w:pPrChange>
      </w:pPr>
      <w:ins w:id="223" w:author="Stefanie Lane" w:date="2023-02-02T19:10:00Z">
        <w:r w:rsidRPr="001E61C3">
          <w:rPr>
            <w:rFonts w:cstheme="minorHAnsi"/>
            <w:rPrChange w:id="224" w:author="Stefanie Lane" w:date="2023-02-04T12:02:00Z">
              <w:rPr>
                <w:sz w:val="20"/>
                <w:szCs w:val="20"/>
              </w:rPr>
            </w:rPrChange>
          </w:rPr>
          <w:lastRenderedPageBreak/>
          <w:t>Recovery thus must be from adjacent, remnant v</w:t>
        </w:r>
      </w:ins>
      <w:ins w:id="225" w:author="Stefanie Lane" w:date="2023-02-02T19:11:00Z">
        <w:r w:rsidRPr="001E61C3">
          <w:rPr>
            <w:rFonts w:cstheme="minorHAnsi"/>
            <w:rPrChange w:id="226" w:author="Stefanie Lane" w:date="2023-02-04T12:02:00Z">
              <w:rPr>
                <w:sz w:val="20"/>
                <w:szCs w:val="20"/>
              </w:rPr>
            </w:rPrChange>
          </w:rPr>
          <w:t xml:space="preserve">egetation, or new seed bank inputs dispersed/retained/recruited in the site. </w:t>
        </w:r>
      </w:ins>
    </w:p>
    <w:p w14:paraId="68461F52" w14:textId="4FC6F468" w:rsidR="00313344" w:rsidRPr="001E61C3" w:rsidDel="00705C79" w:rsidRDefault="00313344" w:rsidP="001273D4">
      <w:pPr>
        <w:rPr>
          <w:del w:id="227" w:author="Stefanie Lane" w:date="2023-02-03T17:49:00Z"/>
          <w:rFonts w:cstheme="minorHAnsi"/>
          <w:rPrChange w:id="228" w:author="Stefanie Lane" w:date="2023-02-04T12:02:00Z">
            <w:rPr>
              <w:del w:id="229" w:author="Stefanie Lane" w:date="2023-02-03T17:49:00Z"/>
            </w:rPr>
          </w:rPrChange>
        </w:rPr>
      </w:pPr>
    </w:p>
    <w:p w14:paraId="287469CA" w14:textId="50129823" w:rsidR="001273D4" w:rsidRPr="001E61C3" w:rsidDel="00705C79" w:rsidRDefault="00C27F8B" w:rsidP="001273D4">
      <w:pPr>
        <w:pStyle w:val="ListParagraph"/>
        <w:numPr>
          <w:ilvl w:val="0"/>
          <w:numId w:val="1"/>
        </w:numPr>
        <w:rPr>
          <w:del w:id="230" w:author="Stefanie Lane" w:date="2023-02-03T17:49:00Z"/>
          <w:rFonts w:cstheme="minorHAnsi"/>
          <w:rPrChange w:id="231" w:author="Stefanie Lane" w:date="2023-02-04T12:02:00Z">
            <w:rPr>
              <w:del w:id="232" w:author="Stefanie Lane" w:date="2023-02-03T17:49:00Z"/>
            </w:rPr>
          </w:rPrChange>
        </w:rPr>
      </w:pPr>
      <w:del w:id="233" w:author="Stefanie Lane" w:date="2023-02-03T17:49:00Z">
        <w:r w:rsidRPr="001E61C3" w:rsidDel="00705C79">
          <w:rPr>
            <w:rFonts w:cstheme="minorHAnsi"/>
            <w:rPrChange w:id="234" w:author="Stefanie Lane" w:date="2023-02-04T12:02:00Z">
              <w:rPr/>
            </w:rPrChange>
          </w:rPr>
          <w:delText>Estuaries are under cumulative stre</w:delText>
        </w:r>
        <w:r w:rsidR="00F9048A" w:rsidRPr="001E61C3" w:rsidDel="00705C79">
          <w:rPr>
            <w:rFonts w:cstheme="minorHAnsi"/>
            <w:rPrChange w:id="235" w:author="Stefanie Lane" w:date="2023-02-04T12:02:00Z">
              <w:rPr/>
            </w:rPrChange>
          </w:rPr>
          <w:delText>ss</w:delText>
        </w:r>
      </w:del>
      <w:del w:id="236" w:author="Stefanie Lane" w:date="2023-02-02T17:46:00Z">
        <w:r w:rsidR="00F9048A" w:rsidRPr="001E61C3" w:rsidDel="000D698D">
          <w:rPr>
            <w:rFonts w:cstheme="minorHAnsi"/>
            <w:rPrChange w:id="237" w:author="Stefanie Lane" w:date="2023-02-04T12:02:00Z">
              <w:rPr/>
            </w:rPrChange>
          </w:rPr>
          <w:delText xml:space="preserve"> </w:delText>
        </w:r>
      </w:del>
      <w:del w:id="238" w:author="Stefanie Lane" w:date="2023-02-03T17:49:00Z">
        <w:r w:rsidR="00F9048A" w:rsidRPr="001E61C3" w:rsidDel="00705C79">
          <w:rPr>
            <w:rFonts w:cstheme="minorHAnsi"/>
            <w:rPrChange w:id="239" w:author="Stefanie Lane" w:date="2023-02-04T12:02:00Z">
              <w:rPr/>
            </w:rPrChange>
          </w:rPr>
          <w:delText xml:space="preserve">from a variety of human-caused </w:delText>
        </w:r>
      </w:del>
      <w:del w:id="240" w:author="Stefanie Lane" w:date="2023-02-02T17:47:00Z">
        <w:r w:rsidR="00F9048A" w:rsidRPr="001E61C3" w:rsidDel="000D698D">
          <w:rPr>
            <w:rFonts w:cstheme="minorHAnsi"/>
            <w:rPrChange w:id="241" w:author="Stefanie Lane" w:date="2023-02-04T12:02:00Z">
              <w:rPr/>
            </w:rPrChange>
          </w:rPr>
          <w:delText>sources</w:delText>
        </w:r>
      </w:del>
      <w:del w:id="242" w:author="Stefanie Lane" w:date="2023-02-02T14:51:00Z">
        <w:r w:rsidR="00F9048A" w:rsidRPr="001E61C3" w:rsidDel="00901FCA">
          <w:rPr>
            <w:rFonts w:cstheme="minorHAnsi"/>
            <w:rPrChange w:id="243" w:author="Stefanie Lane" w:date="2023-02-04T12:02:00Z">
              <w:rPr/>
            </w:rPrChange>
          </w:rPr>
          <w:delText xml:space="preserve"> </w:delText>
        </w:r>
        <w:r w:rsidR="00F9048A" w:rsidRPr="001E61C3" w:rsidDel="00CA7ED3">
          <w:rPr>
            <w:rFonts w:cstheme="minorHAnsi"/>
            <w:rPrChange w:id="244" w:author="Stefanie Lane" w:date="2023-02-04T12:02:00Z">
              <w:rPr/>
            </w:rPrChange>
          </w:rPr>
          <w:delText>(</w:delText>
        </w:r>
      </w:del>
      <w:del w:id="245" w:author="Stefanie Lane" w:date="2023-02-02T15:11:00Z">
        <w:r w:rsidR="00F9048A" w:rsidRPr="001E61C3" w:rsidDel="008C2E73">
          <w:rPr>
            <w:rFonts w:cstheme="minorHAnsi"/>
            <w:rPrChange w:id="246" w:author="Stefanie Lane" w:date="2023-02-04T12:02:00Z">
              <w:rPr/>
            </w:rPrChange>
          </w:rPr>
          <w:delText>industrialization</w:delText>
        </w:r>
      </w:del>
      <w:del w:id="247" w:author="Stefanie Lane" w:date="2023-02-02T14:51:00Z">
        <w:r w:rsidR="00F9048A" w:rsidRPr="001E61C3" w:rsidDel="00CA7ED3">
          <w:rPr>
            <w:rFonts w:cstheme="minorHAnsi"/>
            <w:rPrChange w:id="248" w:author="Stefanie Lane" w:date="2023-02-04T12:02:00Z">
              <w:rPr/>
            </w:rPrChange>
          </w:rPr>
          <w:delText xml:space="preserve">, civilization, climate change). </w:delText>
        </w:r>
      </w:del>
    </w:p>
    <w:p w14:paraId="1103D694" w14:textId="4A954724" w:rsidR="00960E2B" w:rsidRPr="001E61C3" w:rsidDel="00705C79" w:rsidRDefault="00F9048A" w:rsidP="00F9048A">
      <w:pPr>
        <w:pStyle w:val="ListParagraph"/>
        <w:numPr>
          <w:ilvl w:val="1"/>
          <w:numId w:val="1"/>
        </w:numPr>
        <w:rPr>
          <w:del w:id="249" w:author="Stefanie Lane" w:date="2023-02-03T17:49:00Z"/>
          <w:rFonts w:cstheme="minorHAnsi"/>
          <w:rPrChange w:id="250" w:author="Stefanie Lane" w:date="2023-02-04T12:02:00Z">
            <w:rPr>
              <w:del w:id="251" w:author="Stefanie Lane" w:date="2023-02-03T17:49:00Z"/>
            </w:rPr>
          </w:rPrChange>
        </w:rPr>
      </w:pPr>
      <w:del w:id="252" w:author="Stefanie Lane" w:date="2023-02-02T15:14:00Z">
        <w:r w:rsidRPr="001E61C3" w:rsidDel="00A5687E">
          <w:rPr>
            <w:rFonts w:cstheme="minorHAnsi"/>
            <w:rPrChange w:id="253" w:author="Stefanie Lane" w:date="2023-02-04T12:02:00Z">
              <w:rPr/>
            </w:rPrChange>
          </w:rPr>
          <w:delText>There are consequences (</w:delText>
        </w:r>
      </w:del>
      <w:del w:id="254" w:author="Stefanie Lane" w:date="2023-02-03T17:49:00Z">
        <w:r w:rsidRPr="001E61C3" w:rsidDel="00705C79">
          <w:rPr>
            <w:rFonts w:cstheme="minorHAnsi"/>
            <w:rPrChange w:id="255" w:author="Stefanie Lane" w:date="2023-02-04T12:02:00Z">
              <w:rPr/>
            </w:rPrChange>
          </w:rPr>
          <w:delText>biodiversity loss</w:delText>
        </w:r>
      </w:del>
      <w:del w:id="256" w:author="Stefanie Lane" w:date="2023-02-02T15:15:00Z">
        <w:r w:rsidRPr="001E61C3" w:rsidDel="00CB13BF">
          <w:rPr>
            <w:rFonts w:cstheme="minorHAnsi"/>
            <w:rPrChange w:id="257" w:author="Stefanie Lane" w:date="2023-02-04T12:02:00Z">
              <w:rPr/>
            </w:rPrChange>
          </w:rPr>
          <w:delText>,</w:delText>
        </w:r>
      </w:del>
      <w:del w:id="258" w:author="Stefanie Lane" w:date="2023-02-03T17:49:00Z">
        <w:r w:rsidRPr="001E61C3" w:rsidDel="00705C79">
          <w:rPr>
            <w:rFonts w:cstheme="minorHAnsi"/>
            <w:rPrChange w:id="259" w:author="Stefanie Lane" w:date="2023-02-04T12:02:00Z">
              <w:rPr/>
            </w:rPrChange>
          </w:rPr>
          <w:delText xml:space="preserve"> homogenizatio</w:delText>
        </w:r>
      </w:del>
      <w:del w:id="260" w:author="Stefanie Lane" w:date="2023-02-02T15:14:00Z">
        <w:r w:rsidRPr="001E61C3" w:rsidDel="00A5687E">
          <w:rPr>
            <w:rFonts w:cstheme="minorHAnsi"/>
            <w:rPrChange w:id="261" w:author="Stefanie Lane" w:date="2023-02-04T12:02:00Z">
              <w:rPr/>
            </w:rPrChange>
          </w:rPr>
          <w:delText>n)</w:delText>
        </w:r>
      </w:del>
    </w:p>
    <w:p w14:paraId="37B422BA" w14:textId="07C74E51" w:rsidR="00E125B6" w:rsidRPr="001E61C3" w:rsidDel="00705C79" w:rsidRDefault="00923318" w:rsidP="001273D4">
      <w:pPr>
        <w:pStyle w:val="ListParagraph"/>
        <w:numPr>
          <w:ilvl w:val="0"/>
          <w:numId w:val="1"/>
        </w:numPr>
        <w:rPr>
          <w:del w:id="262" w:author="Stefanie Lane" w:date="2023-02-03T17:49:00Z"/>
          <w:rFonts w:cstheme="minorHAnsi"/>
          <w:rPrChange w:id="263" w:author="Stefanie Lane" w:date="2023-02-04T12:02:00Z">
            <w:rPr>
              <w:del w:id="264" w:author="Stefanie Lane" w:date="2023-02-03T17:49:00Z"/>
            </w:rPr>
          </w:rPrChange>
        </w:rPr>
      </w:pPr>
      <w:del w:id="265" w:author="Stefanie Lane" w:date="2023-02-03T17:49:00Z">
        <w:r w:rsidRPr="001E61C3" w:rsidDel="00705C79">
          <w:rPr>
            <w:rFonts w:cstheme="minorHAnsi"/>
            <w:strike/>
            <w:rPrChange w:id="266" w:author="Stefanie Lane" w:date="2023-02-04T12:02:00Z">
              <w:rPr/>
            </w:rPrChange>
          </w:rPr>
          <w:delText xml:space="preserve">Restoration aims to mitigate stressors and </w:delText>
        </w:r>
        <w:r w:rsidR="00E839ED" w:rsidRPr="001E61C3" w:rsidDel="00705C79">
          <w:rPr>
            <w:rFonts w:cstheme="minorHAnsi"/>
            <w:strike/>
            <w:rPrChange w:id="267" w:author="Stefanie Lane" w:date="2023-02-04T12:02:00Z">
              <w:rPr/>
            </w:rPrChange>
          </w:rPr>
          <w:delText>create</w:delText>
        </w:r>
        <w:r w:rsidR="00E839ED" w:rsidRPr="001E61C3" w:rsidDel="00705C79">
          <w:rPr>
            <w:rFonts w:cstheme="minorHAnsi"/>
            <w:rPrChange w:id="268" w:author="Stefanie Lane" w:date="2023-02-04T12:02:00Z">
              <w:rPr/>
            </w:rPrChange>
          </w:rPr>
          <w:delText xml:space="preserve"> space for </w:delText>
        </w:r>
      </w:del>
      <w:del w:id="269" w:author="Stefanie Lane" w:date="2023-02-02T15:15:00Z">
        <w:r w:rsidR="00E839ED" w:rsidRPr="001E61C3" w:rsidDel="00837076">
          <w:rPr>
            <w:rFonts w:cstheme="minorHAnsi"/>
            <w:rPrChange w:id="270" w:author="Stefanie Lane" w:date="2023-02-04T12:02:00Z">
              <w:rPr/>
            </w:rPrChange>
          </w:rPr>
          <w:delText xml:space="preserve">natural </w:delText>
        </w:r>
      </w:del>
      <w:del w:id="271" w:author="Stefanie Lane" w:date="2023-02-03T17:49:00Z">
        <w:r w:rsidR="00E839ED" w:rsidRPr="001E61C3" w:rsidDel="00705C79">
          <w:rPr>
            <w:rFonts w:cstheme="minorHAnsi"/>
            <w:rPrChange w:id="272" w:author="Stefanie Lane" w:date="2023-02-04T12:02:00Z">
              <w:rPr/>
            </w:rPrChange>
          </w:rPr>
          <w:delText>recovery</w:delText>
        </w:r>
      </w:del>
    </w:p>
    <w:p w14:paraId="4869CDC9" w14:textId="2A8541A6" w:rsidR="00E839ED" w:rsidRPr="001E61C3" w:rsidDel="00705C79" w:rsidRDefault="00E839ED" w:rsidP="00E839ED">
      <w:pPr>
        <w:pStyle w:val="ListParagraph"/>
        <w:numPr>
          <w:ilvl w:val="1"/>
          <w:numId w:val="1"/>
        </w:numPr>
        <w:rPr>
          <w:del w:id="273" w:author="Stefanie Lane" w:date="2023-02-03T17:49:00Z"/>
          <w:rFonts w:cstheme="minorHAnsi"/>
          <w:rPrChange w:id="274" w:author="Stefanie Lane" w:date="2023-02-04T12:02:00Z">
            <w:rPr>
              <w:del w:id="275" w:author="Stefanie Lane" w:date="2023-02-03T17:49:00Z"/>
            </w:rPr>
          </w:rPrChange>
        </w:rPr>
      </w:pPr>
      <w:del w:id="276" w:author="Stefanie Lane" w:date="2023-02-03T17:49:00Z">
        <w:r w:rsidRPr="001E61C3" w:rsidDel="00705C79">
          <w:rPr>
            <w:rFonts w:cstheme="minorHAnsi"/>
            <w:rPrChange w:id="277" w:author="Stefanie Lane" w:date="2023-02-04T12:02:00Z">
              <w:rPr/>
            </w:rPrChange>
          </w:rPr>
          <w:delText xml:space="preserve">Succession is a natural process by which ecosystems </w:delText>
        </w:r>
        <w:r w:rsidR="00086B8B" w:rsidRPr="001E61C3" w:rsidDel="00705C79">
          <w:rPr>
            <w:rFonts w:cstheme="minorHAnsi"/>
            <w:rPrChange w:id="278" w:author="Stefanie Lane" w:date="2023-02-04T12:02:00Z">
              <w:rPr/>
            </w:rPrChange>
          </w:rPr>
          <w:delText xml:space="preserve">passively </w:delText>
        </w:r>
        <w:r w:rsidR="00FA12DB" w:rsidRPr="001E61C3" w:rsidDel="00705C79">
          <w:rPr>
            <w:rFonts w:cstheme="minorHAnsi"/>
            <w:rPrChange w:id="279" w:author="Stefanie Lane" w:date="2023-02-04T12:02:00Z">
              <w:rPr/>
            </w:rPrChange>
          </w:rPr>
          <w:delText>recover from disturbance</w:delText>
        </w:r>
      </w:del>
    </w:p>
    <w:p w14:paraId="36DD0350" w14:textId="1CB21481" w:rsidR="00FA12DB" w:rsidRPr="001E61C3" w:rsidDel="00705C79" w:rsidRDefault="00FA12DB" w:rsidP="00E839ED">
      <w:pPr>
        <w:pStyle w:val="ListParagraph"/>
        <w:numPr>
          <w:ilvl w:val="1"/>
          <w:numId w:val="1"/>
        </w:numPr>
        <w:rPr>
          <w:del w:id="280" w:author="Stefanie Lane" w:date="2023-02-03T17:49:00Z"/>
          <w:rFonts w:cstheme="minorHAnsi"/>
          <w:rPrChange w:id="281" w:author="Stefanie Lane" w:date="2023-02-04T12:02:00Z">
            <w:rPr>
              <w:del w:id="282" w:author="Stefanie Lane" w:date="2023-02-03T17:49:00Z"/>
            </w:rPr>
          </w:rPrChange>
        </w:rPr>
      </w:pPr>
      <w:del w:id="283" w:author="Stefanie Lane" w:date="2023-02-03T17:49:00Z">
        <w:r w:rsidRPr="001E61C3" w:rsidDel="00705C79">
          <w:rPr>
            <w:rFonts w:cstheme="minorHAnsi"/>
            <w:rPrChange w:id="284" w:author="Stefanie Lane" w:date="2023-02-04T12:02:00Z">
              <w:rPr/>
            </w:rPrChange>
          </w:rPr>
          <w:delText>Natural disturbance in estuaries include storms and flooding, but also include grazing</w:delText>
        </w:r>
      </w:del>
    </w:p>
    <w:p w14:paraId="59B12AE3" w14:textId="72161EFC" w:rsidR="00FA12DB" w:rsidRPr="001E61C3" w:rsidDel="00837076" w:rsidRDefault="00FA12DB" w:rsidP="00FA12DB">
      <w:pPr>
        <w:pStyle w:val="ListParagraph"/>
        <w:numPr>
          <w:ilvl w:val="2"/>
          <w:numId w:val="1"/>
        </w:numPr>
        <w:rPr>
          <w:del w:id="285" w:author="Stefanie Lane" w:date="2023-02-02T15:16:00Z"/>
          <w:rFonts w:cstheme="minorHAnsi"/>
          <w:rPrChange w:id="286" w:author="Stefanie Lane" w:date="2023-02-04T12:02:00Z">
            <w:rPr>
              <w:del w:id="287" w:author="Stefanie Lane" w:date="2023-02-02T15:16:00Z"/>
            </w:rPr>
          </w:rPrChange>
        </w:rPr>
      </w:pPr>
      <w:commentRangeStart w:id="288"/>
      <w:del w:id="289" w:author="Stefanie Lane" w:date="2023-02-02T15:16:00Z">
        <w:r w:rsidRPr="001E61C3" w:rsidDel="00837076">
          <w:rPr>
            <w:rFonts w:cstheme="minorHAnsi"/>
            <w:rPrChange w:id="290" w:author="Stefanie Lane" w:date="2023-02-04T12:02:00Z">
              <w:rPr/>
            </w:rPrChange>
          </w:rPr>
          <w:delText xml:space="preserve">Canada geese are a novel form of natural disturbance introduced by humans in PNW. </w:delText>
        </w:r>
      </w:del>
    </w:p>
    <w:p w14:paraId="4B138A55" w14:textId="387DD9A4" w:rsidR="00837076" w:rsidRPr="001E61C3" w:rsidDel="00705C79" w:rsidRDefault="00FE7506" w:rsidP="00FA12DB">
      <w:pPr>
        <w:pStyle w:val="ListParagraph"/>
        <w:numPr>
          <w:ilvl w:val="2"/>
          <w:numId w:val="1"/>
        </w:numPr>
        <w:rPr>
          <w:del w:id="291" w:author="Stefanie Lane" w:date="2023-02-03T17:49:00Z"/>
          <w:rFonts w:cstheme="minorHAnsi"/>
          <w:rPrChange w:id="292" w:author="Stefanie Lane" w:date="2023-02-04T12:02:00Z">
            <w:rPr>
              <w:del w:id="293" w:author="Stefanie Lane" w:date="2023-02-03T17:49:00Z"/>
            </w:rPr>
          </w:rPrChange>
        </w:rPr>
      </w:pPr>
      <w:del w:id="294" w:author="Stefanie Lane" w:date="2023-02-03T17:49:00Z">
        <w:r w:rsidRPr="001E61C3" w:rsidDel="00705C79">
          <w:rPr>
            <w:rFonts w:cstheme="minorHAnsi"/>
            <w:rPrChange w:id="295" w:author="Stefanie Lane" w:date="2023-02-04T12:02:00Z">
              <w:rPr/>
            </w:rPrChange>
          </w:rPr>
          <w:delText xml:space="preserve">Grazing </w:delText>
        </w:r>
        <w:commentRangeEnd w:id="288"/>
        <w:r w:rsidR="00466DFB" w:rsidRPr="001E61C3" w:rsidDel="00705C79">
          <w:rPr>
            <w:rStyle w:val="CommentReference"/>
            <w:rFonts w:cstheme="minorHAnsi"/>
            <w:sz w:val="22"/>
            <w:szCs w:val="22"/>
            <w:rPrChange w:id="296" w:author="Stefanie Lane" w:date="2023-02-04T12:02:00Z">
              <w:rPr>
                <w:rStyle w:val="CommentReference"/>
              </w:rPr>
            </w:rPrChange>
          </w:rPr>
          <w:commentReference w:id="288"/>
        </w:r>
        <w:r w:rsidRPr="001E61C3" w:rsidDel="00705C79">
          <w:rPr>
            <w:rFonts w:cstheme="minorHAnsi"/>
            <w:rPrChange w:id="297" w:author="Stefanie Lane" w:date="2023-02-04T12:02:00Z">
              <w:rPr/>
            </w:rPrChange>
          </w:rPr>
          <w:delText>behaviors are important because they can reset succession</w:delText>
        </w:r>
      </w:del>
    </w:p>
    <w:p w14:paraId="59C38F17" w14:textId="6DC5F3C4" w:rsidR="00E125B6" w:rsidRPr="001E61C3" w:rsidDel="00705C79" w:rsidRDefault="006430BB" w:rsidP="001273D4">
      <w:pPr>
        <w:pStyle w:val="ListParagraph"/>
        <w:numPr>
          <w:ilvl w:val="0"/>
          <w:numId w:val="1"/>
        </w:numPr>
        <w:rPr>
          <w:del w:id="298" w:author="Stefanie Lane" w:date="2023-02-03T17:49:00Z"/>
          <w:rFonts w:cstheme="minorHAnsi"/>
          <w:rPrChange w:id="299" w:author="Stefanie Lane" w:date="2023-02-04T12:02:00Z">
            <w:rPr>
              <w:del w:id="300" w:author="Stefanie Lane" w:date="2023-02-03T17:49:00Z"/>
            </w:rPr>
          </w:rPrChange>
        </w:rPr>
      </w:pPr>
      <w:del w:id="301" w:author="Stefanie Lane" w:date="2023-02-03T17:49:00Z">
        <w:r w:rsidRPr="001E61C3" w:rsidDel="00705C79">
          <w:rPr>
            <w:rFonts w:cstheme="minorHAnsi"/>
            <w:rPrChange w:id="302" w:author="Stefanie Lane" w:date="2023-02-04T12:02:00Z">
              <w:rPr/>
            </w:rPrChange>
          </w:rPr>
          <w:delText>Successional trajectories are affected by competition</w:delText>
        </w:r>
        <w:r w:rsidR="00E673A1" w:rsidRPr="001E61C3" w:rsidDel="00705C79">
          <w:rPr>
            <w:rFonts w:cstheme="minorHAnsi"/>
            <w:rPrChange w:id="303" w:author="Stefanie Lane" w:date="2023-02-04T12:02:00Z">
              <w:rPr/>
            </w:rPrChange>
          </w:rPr>
          <w:delText>. This is important because new species</w:delText>
        </w:r>
        <w:r w:rsidR="00241581" w:rsidRPr="001E61C3" w:rsidDel="00705C79">
          <w:rPr>
            <w:rFonts w:cstheme="minorHAnsi"/>
            <w:rPrChange w:id="304" w:author="Stefanie Lane" w:date="2023-02-04T12:02:00Z">
              <w:rPr/>
            </w:rPrChange>
          </w:rPr>
          <w:delText xml:space="preserve"> </w:delText>
        </w:r>
        <w:r w:rsidR="00E673A1" w:rsidRPr="001E61C3" w:rsidDel="00705C79">
          <w:rPr>
            <w:rFonts w:cstheme="minorHAnsi"/>
            <w:rPrChange w:id="305" w:author="Stefanie Lane" w:date="2023-02-04T12:02:00Z">
              <w:rPr/>
            </w:rPrChange>
          </w:rPr>
          <w:delText xml:space="preserve"> can become dominant </w:delText>
        </w:r>
        <w:r w:rsidR="00241581" w:rsidRPr="001E61C3" w:rsidDel="00705C79">
          <w:rPr>
            <w:rFonts w:cstheme="minorHAnsi"/>
            <w:rPrChange w:id="306" w:author="Stefanie Lane" w:date="2023-02-04T12:02:00Z">
              <w:rPr/>
            </w:rPrChange>
          </w:rPr>
          <w:delText>over historically dominant species through new competitive advantages</w:delText>
        </w:r>
        <w:r w:rsidR="00E673A1" w:rsidRPr="001E61C3" w:rsidDel="00705C79">
          <w:rPr>
            <w:rFonts w:cstheme="minorHAnsi"/>
            <w:rPrChange w:id="307" w:author="Stefanie Lane" w:date="2023-02-04T12:02:00Z">
              <w:rPr/>
            </w:rPrChange>
          </w:rPr>
          <w:delText xml:space="preserve">. </w:delText>
        </w:r>
      </w:del>
    </w:p>
    <w:p w14:paraId="027F7AC6" w14:textId="60AD3FCF" w:rsidR="00FA12DB" w:rsidRPr="001E61C3" w:rsidDel="00705C79" w:rsidRDefault="00086577" w:rsidP="00FA12DB">
      <w:pPr>
        <w:pStyle w:val="ListParagraph"/>
        <w:numPr>
          <w:ilvl w:val="1"/>
          <w:numId w:val="1"/>
        </w:numPr>
        <w:rPr>
          <w:del w:id="308" w:author="Stefanie Lane" w:date="2023-02-03T17:49:00Z"/>
          <w:rFonts w:cstheme="minorHAnsi"/>
          <w:rPrChange w:id="309" w:author="Stefanie Lane" w:date="2023-02-04T12:02:00Z">
            <w:rPr>
              <w:del w:id="310" w:author="Stefanie Lane" w:date="2023-02-03T17:49:00Z"/>
            </w:rPr>
          </w:rPrChange>
        </w:rPr>
      </w:pPr>
      <w:del w:id="311" w:author="Stefanie Lane" w:date="2023-02-03T17:49:00Z">
        <w:r w:rsidRPr="001E61C3" w:rsidDel="00705C79">
          <w:rPr>
            <w:rFonts w:cstheme="minorHAnsi"/>
            <w:rPrChange w:id="312" w:author="Stefanie Lane" w:date="2023-02-04T12:02:00Z">
              <w:rPr/>
            </w:rPrChange>
          </w:rPr>
          <w:delText>Above-ground: clonal</w:delText>
        </w:r>
        <w:r w:rsidR="00330817" w:rsidRPr="001E61C3" w:rsidDel="00705C79">
          <w:rPr>
            <w:rFonts w:cstheme="minorHAnsi"/>
            <w:rPrChange w:id="313" w:author="Stefanie Lane" w:date="2023-02-04T12:02:00Z">
              <w:rPr/>
            </w:rPrChange>
          </w:rPr>
          <w:delText xml:space="preserve"> reproduction</w:delText>
        </w:r>
      </w:del>
    </w:p>
    <w:p w14:paraId="7E45384E" w14:textId="22916FCA" w:rsidR="00086577" w:rsidRPr="001E61C3" w:rsidDel="00705C79" w:rsidRDefault="00086577" w:rsidP="00FA12DB">
      <w:pPr>
        <w:pStyle w:val="ListParagraph"/>
        <w:numPr>
          <w:ilvl w:val="1"/>
          <w:numId w:val="1"/>
        </w:numPr>
        <w:rPr>
          <w:del w:id="314" w:author="Stefanie Lane" w:date="2023-02-03T17:49:00Z"/>
          <w:rFonts w:cstheme="minorHAnsi"/>
          <w:rPrChange w:id="315" w:author="Stefanie Lane" w:date="2023-02-04T12:02:00Z">
            <w:rPr>
              <w:del w:id="316" w:author="Stefanie Lane" w:date="2023-02-03T17:49:00Z"/>
            </w:rPr>
          </w:rPrChange>
        </w:rPr>
      </w:pPr>
      <w:del w:id="317" w:author="Stefanie Lane" w:date="2023-02-03T17:49:00Z">
        <w:r w:rsidRPr="001E61C3" w:rsidDel="00705C79">
          <w:rPr>
            <w:rFonts w:cstheme="minorHAnsi"/>
            <w:rPrChange w:id="318" w:author="Stefanie Lane" w:date="2023-02-04T12:02:00Z">
              <w:rPr/>
            </w:rPrChange>
          </w:rPr>
          <w:delText>Below-ground:</w:delText>
        </w:r>
        <w:r w:rsidR="00330817" w:rsidRPr="001E61C3" w:rsidDel="00705C79">
          <w:rPr>
            <w:rFonts w:cstheme="minorHAnsi"/>
            <w:rPrChange w:id="319" w:author="Stefanie Lane" w:date="2023-02-04T12:02:00Z">
              <w:rPr/>
            </w:rPrChange>
          </w:rPr>
          <w:delText xml:space="preserve"> seed bank inputs</w:delText>
        </w:r>
      </w:del>
    </w:p>
    <w:p w14:paraId="5F028030" w14:textId="0814F6E5" w:rsidR="003A3A58" w:rsidRPr="001E61C3" w:rsidDel="00705C79" w:rsidRDefault="003A3A58" w:rsidP="00FA12DB">
      <w:pPr>
        <w:pStyle w:val="ListParagraph"/>
        <w:numPr>
          <w:ilvl w:val="1"/>
          <w:numId w:val="1"/>
        </w:numPr>
        <w:rPr>
          <w:del w:id="320" w:author="Stefanie Lane" w:date="2023-02-03T17:49:00Z"/>
          <w:rFonts w:cstheme="minorHAnsi"/>
          <w:rPrChange w:id="321" w:author="Stefanie Lane" w:date="2023-02-04T12:02:00Z">
            <w:rPr>
              <w:del w:id="322" w:author="Stefanie Lane" w:date="2023-02-03T17:49:00Z"/>
            </w:rPr>
          </w:rPrChange>
        </w:rPr>
      </w:pPr>
      <w:del w:id="323" w:author="Stefanie Lane" w:date="2023-02-03T17:49:00Z">
        <w:r w:rsidRPr="001E61C3" w:rsidDel="00705C79">
          <w:rPr>
            <w:rFonts w:cstheme="minorHAnsi"/>
            <w:rPrChange w:id="324" w:author="Stefanie Lane" w:date="2023-02-04T12:02:00Z">
              <w:rPr/>
            </w:rPrChange>
          </w:rPr>
          <w:delText xml:space="preserve">Both: </w:delText>
        </w:r>
        <w:r w:rsidR="00E133BA" w:rsidRPr="001E61C3" w:rsidDel="00705C79">
          <w:rPr>
            <w:rFonts w:cstheme="minorHAnsi"/>
            <w:rPrChange w:id="325" w:author="Stefanie Lane" w:date="2023-02-04T12:02:00Z">
              <w:rPr/>
            </w:rPrChange>
          </w:rPr>
          <w:delText xml:space="preserve">e.g., </w:delText>
        </w:r>
        <w:r w:rsidRPr="001E61C3" w:rsidDel="00705C79">
          <w:rPr>
            <w:rFonts w:cstheme="minorHAnsi"/>
            <w:rPrChange w:id="326" w:author="Stefanie Lane" w:date="2023-02-04T12:02:00Z">
              <w:rPr/>
            </w:rPrChange>
          </w:rPr>
          <w:delText xml:space="preserve">native cattail; non-native </w:delText>
        </w:r>
        <w:r w:rsidR="00E133BA" w:rsidRPr="001E61C3" w:rsidDel="00705C79">
          <w:rPr>
            <w:rFonts w:cstheme="minorHAnsi"/>
            <w:rPrChange w:id="327" w:author="Stefanie Lane" w:date="2023-02-04T12:02:00Z">
              <w:rPr/>
            </w:rPrChange>
          </w:rPr>
          <w:delText>pasture grasses</w:delText>
        </w:r>
      </w:del>
    </w:p>
    <w:p w14:paraId="6C18598E" w14:textId="546FAE90" w:rsidR="008E7490" w:rsidRPr="001E61C3" w:rsidDel="00705C79" w:rsidRDefault="009C61C3" w:rsidP="009C61C3">
      <w:pPr>
        <w:pStyle w:val="ListParagraph"/>
        <w:numPr>
          <w:ilvl w:val="1"/>
          <w:numId w:val="1"/>
        </w:numPr>
        <w:rPr>
          <w:del w:id="328" w:author="Stefanie Lane" w:date="2023-02-03T17:49:00Z"/>
          <w:rFonts w:cstheme="minorHAnsi"/>
          <w:rPrChange w:id="329" w:author="Stefanie Lane" w:date="2023-02-04T12:02:00Z">
            <w:rPr>
              <w:del w:id="330" w:author="Stefanie Lane" w:date="2023-02-03T17:49:00Z"/>
            </w:rPr>
          </w:rPrChange>
        </w:rPr>
      </w:pPr>
      <w:del w:id="331" w:author="Stefanie Lane" w:date="2023-02-03T17:49:00Z">
        <w:r w:rsidRPr="001E61C3" w:rsidDel="00705C79">
          <w:rPr>
            <w:rFonts w:cstheme="minorHAnsi"/>
            <w:rPrChange w:id="332" w:author="Stefanie Lane" w:date="2023-02-04T12:02:00Z">
              <w:rPr/>
            </w:rPrChange>
          </w:rPr>
          <w:delText>Feedback linkages between plants/seeds</w:delText>
        </w:r>
      </w:del>
    </w:p>
    <w:p w14:paraId="783E4917" w14:textId="5B88BF6D" w:rsidR="00652C02" w:rsidRPr="001E61C3" w:rsidDel="00705C79" w:rsidRDefault="00652C02" w:rsidP="00724E2F">
      <w:pPr>
        <w:ind w:firstLine="720"/>
        <w:rPr>
          <w:del w:id="333" w:author="Stefanie Lane" w:date="2023-02-03T17:49:00Z"/>
          <w:rFonts w:cstheme="minorHAnsi"/>
          <w:rPrChange w:id="334" w:author="Stefanie Lane" w:date="2023-02-04T12:02:00Z">
            <w:rPr>
              <w:del w:id="335" w:author="Stefanie Lane" w:date="2023-02-03T17:49:00Z"/>
            </w:rPr>
          </w:rPrChange>
        </w:rPr>
      </w:pPr>
    </w:p>
    <w:p w14:paraId="271A8F63" w14:textId="2237D58E" w:rsidR="00742399" w:rsidRPr="001E61C3" w:rsidRDefault="00724E2F" w:rsidP="00724E2F">
      <w:pPr>
        <w:ind w:firstLine="720"/>
        <w:rPr>
          <w:rFonts w:cstheme="minorHAnsi"/>
          <w:rPrChange w:id="336" w:author="Stefanie Lane" w:date="2023-02-04T12:02:00Z">
            <w:rPr/>
          </w:rPrChange>
        </w:rPr>
      </w:pPr>
      <w:del w:id="337" w:author="Stefanie Lane" w:date="2023-02-03T17:49:00Z">
        <w:r w:rsidRPr="001E61C3" w:rsidDel="00705C79">
          <w:rPr>
            <w:rFonts w:cstheme="minorHAnsi"/>
            <w:rPrChange w:id="338" w:author="Stefanie Lane" w:date="2023-02-04T12:02:00Z">
              <w:rPr/>
            </w:rPrChange>
          </w:rPr>
          <w:delText>T</w:delText>
        </w:r>
      </w:del>
      <w:ins w:id="339" w:author="Stefanie Lane" w:date="2023-02-03T17:49:00Z">
        <w:r w:rsidR="00705C79" w:rsidRPr="001E61C3">
          <w:rPr>
            <w:rFonts w:cstheme="minorHAnsi"/>
            <w:rPrChange w:id="340" w:author="Stefanie Lane" w:date="2023-02-04T12:02:00Z">
              <w:rPr>
                <w:sz w:val="20"/>
                <w:szCs w:val="20"/>
              </w:rPr>
            </w:rPrChange>
          </w:rPr>
          <w:t>T</w:t>
        </w:r>
      </w:ins>
      <w:r w:rsidRPr="001E61C3">
        <w:rPr>
          <w:rFonts w:cstheme="minorHAnsi"/>
          <w:rPrChange w:id="341" w:author="Stefanie Lane" w:date="2023-02-04T12:02:00Z">
            <w:rPr/>
          </w:rPrChange>
        </w:rPr>
        <w:t xml:space="preserve">he main objective of this study was to understand compositional changes of surface seed banks and above-ground vegetation at discrete stages of recovery since grazing exclusion in two Salish Sea estuaries. We wanted to know if </w:t>
      </w:r>
      <w:del w:id="342" w:author="Stefanie Lane" w:date="2023-02-02T14:45:00Z">
        <w:r w:rsidRPr="001E61C3" w:rsidDel="00FB34CC">
          <w:rPr>
            <w:rFonts w:cstheme="minorHAnsi"/>
            <w:rPrChange w:id="343" w:author="Stefanie Lane" w:date="2023-02-04T12:02:00Z">
              <w:rPr/>
            </w:rPrChange>
          </w:rPr>
          <w:delText>gra</w:delText>
        </w:r>
        <w:r w:rsidRPr="001E61C3" w:rsidDel="00FB34CC">
          <w:rPr>
            <w:rFonts w:cstheme="minorHAnsi"/>
            <w:highlight w:val="yellow"/>
            <w:rPrChange w:id="344" w:author="Stefanie Lane" w:date="2023-02-04T12:02:00Z">
              <w:rPr>
                <w:highlight w:val="yellow"/>
              </w:rPr>
            </w:rPrChange>
          </w:rPr>
          <w:delText xml:space="preserve">zing exclusion allows </w:delText>
        </w:r>
        <w:r w:rsidR="00F121D8" w:rsidRPr="001E61C3" w:rsidDel="00FB34CC">
          <w:rPr>
            <w:rFonts w:cstheme="minorHAnsi"/>
            <w:highlight w:val="yellow"/>
            <w:rPrChange w:id="345" w:author="Stefanie Lane" w:date="2023-02-04T12:02:00Z">
              <w:rPr>
                <w:highlight w:val="yellow"/>
              </w:rPr>
            </w:rPrChange>
          </w:rPr>
          <w:delText>above-ground vegetation and surface seed banks</w:delText>
        </w:r>
        <w:r w:rsidR="00F121D8" w:rsidRPr="001E61C3" w:rsidDel="00FB34CC">
          <w:rPr>
            <w:rFonts w:cstheme="minorHAnsi"/>
            <w:rPrChange w:id="346" w:author="Stefanie Lane" w:date="2023-02-04T12:02:00Z">
              <w:rPr/>
            </w:rPrChange>
          </w:rPr>
          <w:delText xml:space="preserve"> </w:delText>
        </w:r>
        <w:r w:rsidRPr="001E61C3" w:rsidDel="00FB34CC">
          <w:rPr>
            <w:rFonts w:cstheme="minorHAnsi"/>
            <w:rPrChange w:id="347" w:author="Stefanie Lane" w:date="2023-02-04T12:02:00Z">
              <w:rPr/>
            </w:rPrChange>
          </w:rPr>
          <w:delText xml:space="preserve">to passively recover to a compositional abundance similar </w:delText>
        </w:r>
      </w:del>
      <w:ins w:id="348" w:author="Stefanie Lane" w:date="2023-02-02T14:45:00Z">
        <w:r w:rsidR="00FB34CC" w:rsidRPr="001E61C3">
          <w:rPr>
            <w:rFonts w:cstheme="minorHAnsi"/>
            <w:rPrChange w:id="349" w:author="Stefanie Lane" w:date="2023-02-04T12:02:00Z">
              <w:rPr/>
            </w:rPrChange>
          </w:rPr>
          <w:t xml:space="preserve">grazing exclusion allows </w:t>
        </w:r>
      </w:ins>
      <w:ins w:id="350" w:author="Stefanie Lane" w:date="2023-02-03T17:52:00Z">
        <w:r w:rsidR="00C21FDB" w:rsidRPr="001E61C3">
          <w:rPr>
            <w:rFonts w:cstheme="minorHAnsi"/>
            <w:rPrChange w:id="351" w:author="Stefanie Lane" w:date="2023-02-04T12:02:00Z">
              <w:rPr>
                <w:sz w:val="20"/>
                <w:szCs w:val="20"/>
              </w:rPr>
            </w:rPrChange>
          </w:rPr>
          <w:t xml:space="preserve">compositional abundance of </w:t>
        </w:r>
      </w:ins>
      <w:ins w:id="352" w:author="Stefanie Lane" w:date="2023-02-02T14:46:00Z">
        <w:r w:rsidR="007F7BF3" w:rsidRPr="001E61C3">
          <w:rPr>
            <w:rFonts w:cstheme="minorHAnsi"/>
            <w:rPrChange w:id="353" w:author="Stefanie Lane" w:date="2023-02-04T12:02:00Z">
              <w:rPr/>
            </w:rPrChange>
          </w:rPr>
          <w:t xml:space="preserve">above-ground vegetation and surface seed banks to passively </w:t>
        </w:r>
      </w:ins>
      <w:ins w:id="354" w:author="Stefanie Lane" w:date="2023-02-03T17:52:00Z">
        <w:r w:rsidR="00C21FDB" w:rsidRPr="001E61C3">
          <w:rPr>
            <w:rFonts w:cstheme="minorHAnsi"/>
            <w:rPrChange w:id="355" w:author="Stefanie Lane" w:date="2023-02-04T12:02:00Z">
              <w:rPr>
                <w:sz w:val="20"/>
                <w:szCs w:val="20"/>
              </w:rPr>
            </w:rPrChange>
          </w:rPr>
          <w:t xml:space="preserve">to similar compositional abundance of </w:t>
        </w:r>
      </w:ins>
      <w:del w:id="356" w:author="Stefanie Lane" w:date="2023-02-02T14:46:00Z">
        <w:r w:rsidRPr="001E61C3" w:rsidDel="007F7BF3">
          <w:rPr>
            <w:rFonts w:cstheme="minorHAnsi"/>
            <w:rPrChange w:id="357" w:author="Stefanie Lane" w:date="2023-02-04T12:02:00Z">
              <w:rPr/>
            </w:rPrChange>
          </w:rPr>
          <w:delText xml:space="preserve">to </w:delText>
        </w:r>
      </w:del>
      <w:r w:rsidRPr="001E61C3">
        <w:rPr>
          <w:rFonts w:cstheme="minorHAnsi"/>
          <w:rPrChange w:id="358" w:author="Stefanie Lane" w:date="2023-02-04T12:02:00Z">
            <w:rPr/>
          </w:rPrChange>
        </w:rPr>
        <w:t xml:space="preserve">undisturbed sites. </w:t>
      </w:r>
    </w:p>
    <w:p w14:paraId="3DB667F9" w14:textId="37D8D6F3" w:rsidR="00406736" w:rsidRPr="00406736" w:rsidRDefault="00724E2F" w:rsidP="00406736">
      <w:pPr>
        <w:ind w:firstLine="720"/>
        <w:rPr>
          <w:rFonts w:cstheme="minorHAnsi"/>
          <w:rPrChange w:id="359" w:author="Stefanie Lane" w:date="2023-02-04T12:17:00Z">
            <w:rPr/>
          </w:rPrChange>
        </w:rPr>
        <w:pPrChange w:id="360" w:author="Stefanie Lane" w:date="2023-02-04T12:17:00Z">
          <w:pPr>
            <w:ind w:firstLine="720"/>
          </w:pPr>
        </w:pPrChange>
      </w:pPr>
      <w:r w:rsidRPr="001E61C3">
        <w:rPr>
          <w:rFonts w:cstheme="minorHAnsi"/>
          <w:rPrChange w:id="361" w:author="Stefanie Lane" w:date="2023-02-04T12:02:00Z">
            <w:rPr/>
          </w:rPrChange>
        </w:rPr>
        <w:t xml:space="preserve">Traditional succession models would say the most competitive species will increasingly dominate the plant community as time since disturbance increases. This would particularly be the case in a clonal ecosystem, where recovery is driven by species spreading clonally from adjacent undisturbed sites, in addition to potential recruitment from the seed bank. If succession is happening the we expect: </w:t>
      </w:r>
    </w:p>
    <w:p w14:paraId="144C1227" w14:textId="373FABBC" w:rsidR="00724E2F" w:rsidDel="00FD430B" w:rsidRDefault="00724E2F" w:rsidP="00FD430B">
      <w:pPr>
        <w:pStyle w:val="ListParagraph"/>
        <w:numPr>
          <w:ilvl w:val="0"/>
          <w:numId w:val="12"/>
        </w:numPr>
        <w:rPr>
          <w:del w:id="362" w:author="Stefanie Lane" w:date="2023-02-04T14:15:00Z"/>
          <w:rFonts w:cstheme="minorHAnsi"/>
        </w:rPr>
      </w:pPr>
      <w:r w:rsidRPr="00FD430B">
        <w:rPr>
          <w:rFonts w:cstheme="minorHAnsi"/>
          <w:rPrChange w:id="363" w:author="Stefanie Lane" w:date="2023-02-04T16:43:00Z">
            <w:rPr>
              <w:rFonts w:eastAsia="Times New Roman"/>
            </w:rPr>
          </w:rPrChange>
        </w:rPr>
        <w:t xml:space="preserve">Above-ground vegetation at older disturbance sites will be more similar to </w:t>
      </w:r>
      <w:del w:id="364" w:author="Stefanie Lane" w:date="2023-02-07T17:50:00Z">
        <w:r w:rsidRPr="00FD430B" w:rsidDel="002260B2">
          <w:rPr>
            <w:rFonts w:cstheme="minorHAnsi"/>
            <w:rPrChange w:id="365" w:author="Stefanie Lane" w:date="2023-02-04T16:43:00Z">
              <w:rPr>
                <w:rFonts w:eastAsia="Times New Roman"/>
              </w:rPr>
            </w:rPrChange>
          </w:rPr>
          <w:delText xml:space="preserve">reference </w:delText>
        </w:r>
      </w:del>
      <w:ins w:id="366" w:author="Stefanie Lane" w:date="2023-02-07T17:50:00Z">
        <w:r w:rsidR="002260B2">
          <w:rPr>
            <w:rFonts w:cstheme="minorHAnsi"/>
          </w:rPr>
          <w:t>undisturbed (reference)</w:t>
        </w:r>
        <w:r w:rsidR="002260B2" w:rsidRPr="00FD430B">
          <w:rPr>
            <w:rFonts w:cstheme="minorHAnsi"/>
            <w:rPrChange w:id="367" w:author="Stefanie Lane" w:date="2023-02-04T16:43:00Z">
              <w:rPr>
                <w:rFonts w:eastAsia="Times New Roman"/>
              </w:rPr>
            </w:rPrChange>
          </w:rPr>
          <w:t xml:space="preserve"> </w:t>
        </w:r>
      </w:ins>
      <w:r w:rsidRPr="00FD430B">
        <w:rPr>
          <w:rFonts w:cstheme="minorHAnsi"/>
          <w:rPrChange w:id="368" w:author="Stefanie Lane" w:date="2023-02-04T16:43:00Z">
            <w:rPr>
              <w:rFonts w:eastAsia="Times New Roman"/>
            </w:rPr>
          </w:rPrChange>
        </w:rPr>
        <w:t>vegetation than recently disturbed</w:t>
      </w:r>
      <w:del w:id="369" w:author="Stefanie Lane" w:date="2023-02-04T12:16:00Z">
        <w:r w:rsidRPr="00FD430B" w:rsidDel="00406736">
          <w:rPr>
            <w:rFonts w:cstheme="minorHAnsi"/>
            <w:rPrChange w:id="370" w:author="Stefanie Lane" w:date="2023-02-04T16:43:00Z">
              <w:rPr>
                <w:rFonts w:eastAsia="Times New Roman"/>
              </w:rPr>
            </w:rPrChange>
          </w:rPr>
          <w:delText xml:space="preserve"> (regardless of seed inputs)</w:delText>
        </w:r>
      </w:del>
      <w:ins w:id="371" w:author="Stefanie Lane" w:date="2023-02-04T12:16:00Z">
        <w:r w:rsidR="00406736" w:rsidRPr="00FD430B">
          <w:rPr>
            <w:rFonts w:cstheme="minorHAnsi"/>
            <w:rPrChange w:id="372" w:author="Stefanie Lane" w:date="2023-02-04T16:43:00Z">
              <w:rPr/>
            </w:rPrChange>
          </w:rPr>
          <w:t xml:space="preserve"> sites</w:t>
        </w:r>
      </w:ins>
      <w:r w:rsidRPr="00FD430B">
        <w:rPr>
          <w:rFonts w:cstheme="minorHAnsi"/>
          <w:rPrChange w:id="373" w:author="Stefanie Lane" w:date="2023-02-04T16:43:00Z">
            <w:rPr>
              <w:rFonts w:eastAsia="Times New Roman"/>
            </w:rPr>
          </w:rPrChange>
        </w:rPr>
        <w:t>, with respect to compositional abundance of tall, perennial graminoids (TPGs)</w:t>
      </w:r>
      <w:del w:id="374" w:author="Stefanie Lane" w:date="2023-02-04T12:16:00Z">
        <w:r w:rsidRPr="00FD430B" w:rsidDel="00406736">
          <w:rPr>
            <w:rFonts w:cstheme="minorHAnsi"/>
            <w:rPrChange w:id="375" w:author="Stefanie Lane" w:date="2023-02-04T16:43:00Z">
              <w:rPr>
                <w:rFonts w:eastAsia="Times New Roman"/>
              </w:rPr>
            </w:rPrChange>
          </w:rPr>
          <w:delText xml:space="preserve"> which dominate this ecosystem</w:delText>
        </w:r>
      </w:del>
      <w:r w:rsidRPr="00FD430B">
        <w:rPr>
          <w:rFonts w:cstheme="minorHAnsi"/>
          <w:rPrChange w:id="376" w:author="Stefanie Lane" w:date="2023-02-04T16:43:00Z">
            <w:rPr>
              <w:rFonts w:eastAsia="Times New Roman"/>
            </w:rPr>
          </w:rPrChange>
        </w:rPr>
        <w:t>.</w:t>
      </w:r>
      <w:ins w:id="377" w:author="Stefanie Lane" w:date="2023-02-04T16:14:00Z">
        <w:r w:rsidR="00FF092D" w:rsidRPr="00FD430B">
          <w:rPr>
            <w:rFonts w:cstheme="minorHAnsi"/>
            <w:rPrChange w:id="378" w:author="Stefanie Lane" w:date="2023-02-04T16:43:00Z">
              <w:rPr/>
            </w:rPrChange>
          </w:rPr>
          <w:t xml:space="preserve"> </w:t>
        </w:r>
      </w:ins>
      <w:del w:id="379" w:author="Stefanie Lane" w:date="2023-02-04T16:14:00Z">
        <w:r w:rsidRPr="00FD430B" w:rsidDel="00FF092D">
          <w:rPr>
            <w:rFonts w:cstheme="minorHAnsi"/>
            <w:rPrChange w:id="380" w:author="Stefanie Lane" w:date="2023-02-04T16:43:00Z">
              <w:rPr>
                <w:rFonts w:eastAsia="Times New Roman"/>
              </w:rPr>
            </w:rPrChange>
          </w:rPr>
          <w:delText xml:space="preserve"> </w:delText>
        </w:r>
      </w:del>
    </w:p>
    <w:p w14:paraId="45612FB8" w14:textId="290DF1C3" w:rsidR="00724E2F" w:rsidRPr="00477E12" w:rsidDel="00044B12" w:rsidRDefault="00724E2F" w:rsidP="00FD430B">
      <w:pPr>
        <w:pStyle w:val="ListParagraph"/>
        <w:numPr>
          <w:ilvl w:val="0"/>
          <w:numId w:val="12"/>
        </w:numPr>
        <w:rPr>
          <w:del w:id="381" w:author="Stefanie Lane" w:date="2023-02-04T14:02:00Z"/>
          <w:rPrChange w:id="382" w:author="Stefanie Lane" w:date="2023-02-04T16:43:00Z">
            <w:rPr>
              <w:del w:id="383" w:author="Stefanie Lane" w:date="2023-02-04T14:02:00Z"/>
            </w:rPr>
          </w:rPrChange>
        </w:rPr>
        <w:pPrChange w:id="384" w:author="Stefanie Lane" w:date="2023-02-04T16:43:00Z">
          <w:pPr>
            <w:pStyle w:val="ListParagraph"/>
            <w:numPr>
              <w:numId w:val="10"/>
            </w:numPr>
            <w:ind w:hanging="360"/>
          </w:pPr>
        </w:pPrChange>
      </w:pPr>
      <w:r w:rsidRPr="00477E12">
        <w:rPr>
          <w:rPrChange w:id="385" w:author="Stefanie Lane" w:date="2023-02-04T16:43:00Z">
            <w:rPr>
              <w:rFonts w:eastAsia="Times New Roman"/>
            </w:rPr>
          </w:rPrChange>
        </w:rPr>
        <w:t xml:space="preserve">Alternatively, novel disturbance </w:t>
      </w:r>
      <w:del w:id="386" w:author="Stefanie Lane" w:date="2023-02-04T13:56:00Z">
        <w:r w:rsidRPr="00477E12" w:rsidDel="004829EC">
          <w:rPr>
            <w:rPrChange w:id="387" w:author="Stefanie Lane" w:date="2023-02-04T16:43:00Z">
              <w:rPr>
                <w:rFonts w:eastAsia="Times New Roman"/>
              </w:rPr>
            </w:rPrChange>
          </w:rPr>
          <w:delText>and novel seed inputs</w:delText>
        </w:r>
      </w:del>
      <w:ins w:id="388" w:author="Stefanie Lane" w:date="2023-02-04T13:56:00Z">
        <w:r w:rsidR="004829EC" w:rsidRPr="00477E12">
          <w:rPr>
            <w:rPrChange w:id="389" w:author="Stefanie Lane" w:date="2023-02-04T16:43:00Z">
              <w:rPr/>
            </w:rPrChange>
          </w:rPr>
          <w:t>can</w:t>
        </w:r>
      </w:ins>
      <w:r w:rsidRPr="00477E12">
        <w:rPr>
          <w:rPrChange w:id="390" w:author="Stefanie Lane" w:date="2023-02-04T16:43:00Z">
            <w:rPr>
              <w:rFonts w:eastAsia="Times New Roman"/>
            </w:rPr>
          </w:rPrChange>
        </w:rPr>
        <w:t xml:space="preserve"> lead to alternative succession pathways, where new </w:t>
      </w:r>
      <w:ins w:id="391" w:author="Stefanie Lane" w:date="2023-02-04T13:57:00Z">
        <w:r w:rsidR="004829EC" w:rsidRPr="00477E12">
          <w:rPr>
            <w:rPrChange w:id="392" w:author="Stefanie Lane" w:date="2023-02-04T16:43:00Z">
              <w:rPr/>
            </w:rPrChange>
          </w:rPr>
          <w:t>species can achieve</w:t>
        </w:r>
        <w:r w:rsidR="00FA7569" w:rsidRPr="00477E12">
          <w:rPr>
            <w:rPrChange w:id="393" w:author="Stefanie Lane" w:date="2023-02-04T16:43:00Z">
              <w:rPr/>
            </w:rPrChange>
          </w:rPr>
          <w:t xml:space="preserve"> competitive</w:t>
        </w:r>
        <w:r w:rsidR="004829EC" w:rsidRPr="00477E12">
          <w:rPr>
            <w:rPrChange w:id="394" w:author="Stefanie Lane" w:date="2023-02-04T16:43:00Z">
              <w:rPr/>
            </w:rPrChange>
          </w:rPr>
          <w:t xml:space="preserve"> dominance through </w:t>
        </w:r>
        <w:r w:rsidR="00FA7569" w:rsidRPr="00477E12">
          <w:rPr>
            <w:rPrChange w:id="395" w:author="Stefanie Lane" w:date="2023-02-04T16:43:00Z">
              <w:rPr/>
            </w:rPrChange>
          </w:rPr>
          <w:t>seed</w:t>
        </w:r>
      </w:ins>
      <w:ins w:id="396" w:author="Stefanie Lane" w:date="2023-02-04T14:00:00Z">
        <w:r w:rsidR="00623156" w:rsidRPr="00477E12">
          <w:rPr>
            <w:rPrChange w:id="397" w:author="Stefanie Lane" w:date="2023-02-04T16:43:00Z">
              <w:rPr/>
            </w:rPrChange>
          </w:rPr>
          <w:t xml:space="preserve"> or clonal</w:t>
        </w:r>
        <w:r w:rsidR="000529BE" w:rsidRPr="00477E12">
          <w:rPr>
            <w:rPrChange w:id="398" w:author="Stefanie Lane" w:date="2023-02-04T16:43:00Z">
              <w:rPr/>
            </w:rPrChange>
          </w:rPr>
          <w:t xml:space="preserve"> recruitment, </w:t>
        </w:r>
      </w:ins>
      <w:ins w:id="399" w:author="Stefanie Lane" w:date="2023-02-04T13:58:00Z">
        <w:r w:rsidR="00CE62E2" w:rsidRPr="00477E12">
          <w:rPr>
            <w:rPrChange w:id="400" w:author="Stefanie Lane" w:date="2023-02-04T16:43:00Z">
              <w:rPr/>
            </w:rPrChange>
          </w:rPr>
          <w:t>dera</w:t>
        </w:r>
      </w:ins>
      <w:ins w:id="401" w:author="Stefanie Lane" w:date="2023-02-04T13:59:00Z">
        <w:r w:rsidR="00CE62E2" w:rsidRPr="00477E12">
          <w:rPr>
            <w:rPrChange w:id="402" w:author="Stefanie Lane" w:date="2023-02-04T16:43:00Z">
              <w:rPr/>
            </w:rPrChange>
          </w:rPr>
          <w:t>iling</w:t>
        </w:r>
        <w:r w:rsidR="00623156" w:rsidRPr="00477E12">
          <w:rPr>
            <w:rPrChange w:id="403" w:author="Stefanie Lane" w:date="2023-02-04T16:43:00Z">
              <w:rPr/>
            </w:rPrChange>
          </w:rPr>
          <w:t xml:space="preserve"> the</w:t>
        </w:r>
        <w:r w:rsidR="00CE62E2" w:rsidRPr="00477E12">
          <w:rPr>
            <w:rPrChange w:id="404" w:author="Stefanie Lane" w:date="2023-02-04T16:43:00Z">
              <w:rPr/>
            </w:rPrChange>
          </w:rPr>
          <w:t xml:space="preserve"> “slow </w:t>
        </w:r>
      </w:ins>
      <w:ins w:id="405" w:author="Stefanie Lane" w:date="2023-02-04T14:00:00Z">
        <w:r w:rsidR="00623156" w:rsidRPr="00477E12">
          <w:rPr>
            <w:rPrChange w:id="406" w:author="Stefanie Lane" w:date="2023-02-04T16:43:00Z">
              <w:rPr/>
            </w:rPrChange>
          </w:rPr>
          <w:t xml:space="preserve">clonal </w:t>
        </w:r>
      </w:ins>
      <w:ins w:id="407" w:author="Stefanie Lane" w:date="2023-02-04T13:59:00Z">
        <w:r w:rsidR="00CE62E2" w:rsidRPr="00477E12">
          <w:rPr>
            <w:rPrChange w:id="408" w:author="Stefanie Lane" w:date="2023-02-04T16:43:00Z">
              <w:rPr/>
            </w:rPrChange>
          </w:rPr>
          <w:t xml:space="preserve">encroachment” of </w:t>
        </w:r>
        <w:r w:rsidR="00623156" w:rsidRPr="00477E12">
          <w:rPr>
            <w:rPrChange w:id="409" w:author="Stefanie Lane" w:date="2023-02-04T16:43:00Z">
              <w:rPr/>
            </w:rPrChange>
          </w:rPr>
          <w:t>historically dominant</w:t>
        </w:r>
        <w:r w:rsidR="00CE62E2" w:rsidRPr="00477E12">
          <w:rPr>
            <w:rPrChange w:id="410" w:author="Stefanie Lane" w:date="2023-02-04T16:43:00Z">
              <w:rPr/>
            </w:rPrChange>
          </w:rPr>
          <w:t xml:space="preserve"> species</w:t>
        </w:r>
      </w:ins>
      <w:ins w:id="411" w:author="Stefanie Lane" w:date="2023-02-04T14:00:00Z">
        <w:r w:rsidR="00623156" w:rsidRPr="00477E12">
          <w:rPr>
            <w:rPrChange w:id="412" w:author="Stefanie Lane" w:date="2023-02-04T16:43:00Z">
              <w:rPr/>
            </w:rPrChange>
          </w:rPr>
          <w:t xml:space="preserve"> from neighboring sites</w:t>
        </w:r>
      </w:ins>
      <w:ins w:id="413" w:author="Stefanie Lane" w:date="2023-02-04T13:58:00Z">
        <w:r w:rsidR="00CE62E2" w:rsidRPr="00477E12">
          <w:rPr>
            <w:rPrChange w:id="414" w:author="Stefanie Lane" w:date="2023-02-04T16:43:00Z">
              <w:rPr/>
            </w:rPrChange>
          </w:rPr>
          <w:t xml:space="preserve">. </w:t>
        </w:r>
      </w:ins>
      <w:del w:id="415" w:author="Stefanie Lane" w:date="2023-02-04T14:00:00Z">
        <w:r w:rsidRPr="00477E12" w:rsidDel="000529BE">
          <w:rPr>
            <w:rPrChange w:id="416" w:author="Stefanie Lane" w:date="2023-02-04T16:43:00Z">
              <w:rPr>
                <w:rFonts w:eastAsia="Times New Roman"/>
              </w:rPr>
            </w:rPrChange>
          </w:rPr>
          <w:delText>competitors from seed inputs derail the "slow encroachment" of the clonal dominant from the neighboring intact site.</w:delText>
        </w:r>
      </w:del>
    </w:p>
    <w:p w14:paraId="1700A18E" w14:textId="77777777" w:rsidR="00044B12" w:rsidRPr="00477E12" w:rsidRDefault="00044B12" w:rsidP="00FD430B">
      <w:pPr>
        <w:pStyle w:val="ListParagraph"/>
        <w:numPr>
          <w:ilvl w:val="0"/>
          <w:numId w:val="12"/>
        </w:numPr>
        <w:rPr>
          <w:ins w:id="417" w:author="Stefanie Lane" w:date="2023-02-04T16:14:00Z"/>
          <w:rPrChange w:id="418" w:author="Stefanie Lane" w:date="2023-02-04T16:43:00Z">
            <w:rPr>
              <w:ins w:id="419" w:author="Stefanie Lane" w:date="2023-02-04T16:14:00Z"/>
            </w:rPr>
          </w:rPrChange>
        </w:rPr>
        <w:pPrChange w:id="420" w:author="Stefanie Lane" w:date="2023-02-04T16:43:00Z">
          <w:pPr>
            <w:pStyle w:val="ListParagraph"/>
          </w:pPr>
        </w:pPrChange>
      </w:pPr>
    </w:p>
    <w:p w14:paraId="35EFD8F6" w14:textId="7C2E770A" w:rsidR="00453734" w:rsidRPr="00FD430B" w:rsidRDefault="00453734" w:rsidP="00FD430B">
      <w:pPr>
        <w:pStyle w:val="ListParagraph"/>
        <w:numPr>
          <w:ilvl w:val="0"/>
          <w:numId w:val="12"/>
        </w:numPr>
        <w:rPr>
          <w:ins w:id="421" w:author="Stefanie Lane" w:date="2023-02-04T14:10:00Z"/>
          <w:rFonts w:cstheme="minorHAnsi"/>
          <w:rPrChange w:id="422" w:author="Stefanie Lane" w:date="2023-02-04T16:44:00Z">
            <w:rPr>
              <w:ins w:id="423" w:author="Stefanie Lane" w:date="2023-02-04T14:10:00Z"/>
            </w:rPr>
          </w:rPrChange>
        </w:rPr>
        <w:pPrChange w:id="424" w:author="Stefanie Lane" w:date="2023-02-04T16:44:00Z">
          <w:pPr>
            <w:pStyle w:val="ListParagraph"/>
            <w:numPr>
              <w:ilvl w:val="1"/>
              <w:numId w:val="7"/>
            </w:numPr>
            <w:ind w:left="1440" w:hanging="360"/>
          </w:pPr>
        </w:pPrChange>
      </w:pPr>
      <w:ins w:id="425" w:author="Stefanie Lane" w:date="2023-02-04T14:10:00Z">
        <w:r w:rsidRPr="00FD430B">
          <w:rPr>
            <w:rFonts w:cstheme="minorHAnsi"/>
            <w:rPrChange w:id="426" w:author="Stefanie Lane" w:date="2023-02-04T16:44:00Z">
              <w:rPr/>
            </w:rPrChange>
          </w:rPr>
          <w:t xml:space="preserve">Because a longer post-grazing recovery period should facilitate greater seed bank diversity, we expect compositional abundance of surface seed banks should closely resemble the compositional abundance of above-ground vegetation in recently disturbed sites, and become more dissimilar and more diverse with time since disturbance. </w:t>
        </w:r>
      </w:ins>
    </w:p>
    <w:p w14:paraId="0641095D" w14:textId="38191964" w:rsidR="00106A4A" w:rsidRPr="001E61C3" w:rsidDel="00453734" w:rsidRDefault="00724E2F" w:rsidP="00990C08">
      <w:pPr>
        <w:pStyle w:val="ListParagraph"/>
        <w:numPr>
          <w:ilvl w:val="0"/>
          <w:numId w:val="7"/>
        </w:numPr>
        <w:spacing w:after="0" w:line="240" w:lineRule="auto"/>
        <w:contextualSpacing w:val="0"/>
        <w:rPr>
          <w:del w:id="427" w:author="Stefanie Lane" w:date="2023-02-04T14:10:00Z"/>
          <w:rFonts w:eastAsia="Times New Roman" w:cstheme="minorHAnsi"/>
          <w:rPrChange w:id="428" w:author="Stefanie Lane" w:date="2023-02-04T12:02:00Z">
            <w:rPr>
              <w:del w:id="429" w:author="Stefanie Lane" w:date="2023-02-04T14:10:00Z"/>
              <w:rFonts w:eastAsia="Times New Roman"/>
            </w:rPr>
          </w:rPrChange>
        </w:rPr>
        <w:pPrChange w:id="430" w:author="Stefanie Lane" w:date="2023-02-04T14:03:00Z">
          <w:pPr>
            <w:pStyle w:val="ListParagraph"/>
            <w:numPr>
              <w:numId w:val="2"/>
            </w:numPr>
            <w:spacing w:after="0" w:line="240" w:lineRule="auto"/>
            <w:ind w:hanging="360"/>
            <w:contextualSpacing w:val="0"/>
          </w:pPr>
        </w:pPrChange>
      </w:pPr>
      <w:del w:id="431" w:author="Stefanie Lane" w:date="2023-02-04T14:10:00Z">
        <w:r w:rsidRPr="001E61C3" w:rsidDel="00453734">
          <w:rPr>
            <w:rFonts w:eastAsia="Times New Roman" w:cstheme="minorHAnsi"/>
            <w:rPrChange w:id="432" w:author="Stefanie Lane" w:date="2023-02-04T12:02:00Z">
              <w:rPr>
                <w:rFonts w:eastAsia="Times New Roman"/>
              </w:rPr>
            </w:rPrChange>
          </w:rPr>
          <w:delText xml:space="preserve">Above-ground vegetation in recently disturbed sites will be </w:delText>
        </w:r>
        <w:r w:rsidR="00106A4A" w:rsidRPr="001E61C3" w:rsidDel="00453734">
          <w:rPr>
            <w:rFonts w:eastAsia="Times New Roman" w:cstheme="minorHAnsi"/>
            <w:rPrChange w:id="433" w:author="Stefanie Lane" w:date="2023-02-04T12:02:00Z">
              <w:rPr>
                <w:rFonts w:eastAsia="Times New Roman"/>
              </w:rPr>
            </w:rPrChange>
          </w:rPr>
          <w:delText>more</w:delText>
        </w:r>
        <w:r w:rsidRPr="001E61C3" w:rsidDel="00453734">
          <w:rPr>
            <w:rFonts w:eastAsia="Times New Roman" w:cstheme="minorHAnsi"/>
            <w:rPrChange w:id="434" w:author="Stefanie Lane" w:date="2023-02-04T12:02:00Z">
              <w:rPr>
                <w:rFonts w:eastAsia="Times New Roman"/>
              </w:rPr>
            </w:rPrChange>
          </w:rPr>
          <w:delText xml:space="preserve"> similar to seed inputs than older disturbance vegetation similarity to seed, or reference vegetation similarity to seed, especially with respect to compositional abundance of TPGs. </w:delText>
        </w:r>
        <w:commentRangeStart w:id="435"/>
        <w:r w:rsidR="00106A4A" w:rsidRPr="001E61C3" w:rsidDel="00453734">
          <w:rPr>
            <w:rFonts w:eastAsia="Times New Roman" w:cstheme="minorHAnsi"/>
            <w:rPrChange w:id="436" w:author="Stefanie Lane" w:date="2023-02-04T12:02:00Z">
              <w:rPr>
                <w:rFonts w:eastAsia="Times New Roman"/>
              </w:rPr>
            </w:rPrChange>
          </w:rPr>
          <w:delText>Compositional similarity to seed inputs/bank will decrease with time since disturbance</w:delText>
        </w:r>
      </w:del>
      <w:del w:id="437" w:author="Stefanie Lane" w:date="2023-02-04T13:41:00Z">
        <w:r w:rsidR="00106A4A" w:rsidRPr="001E61C3" w:rsidDel="000D5AEE">
          <w:rPr>
            <w:rFonts w:eastAsia="Times New Roman" w:cstheme="minorHAnsi"/>
            <w:rPrChange w:id="438" w:author="Stefanie Lane" w:date="2023-02-04T12:02:00Z">
              <w:rPr>
                <w:rFonts w:eastAsia="Times New Roman"/>
              </w:rPr>
            </w:rPrChange>
          </w:rPr>
          <w:delText>: driven by expansion of TPG outcompeting species emerging from the seed bank</w:delText>
        </w:r>
      </w:del>
      <w:del w:id="439" w:author="Stefanie Lane" w:date="2023-02-04T14:10:00Z">
        <w:r w:rsidR="00106A4A" w:rsidRPr="001E61C3" w:rsidDel="00453734">
          <w:rPr>
            <w:rFonts w:eastAsia="Times New Roman" w:cstheme="minorHAnsi"/>
            <w:rPrChange w:id="440" w:author="Stefanie Lane" w:date="2023-02-04T12:02:00Z">
              <w:rPr>
                <w:rFonts w:eastAsia="Times New Roman"/>
              </w:rPr>
            </w:rPrChange>
          </w:rPr>
          <w:delText xml:space="preserve">. </w:delText>
        </w:r>
        <w:commentRangeEnd w:id="435"/>
        <w:r w:rsidR="00106A4A" w:rsidRPr="001E61C3" w:rsidDel="00453734">
          <w:rPr>
            <w:rStyle w:val="CommentReference"/>
            <w:rFonts w:cstheme="minorHAnsi"/>
            <w:sz w:val="22"/>
            <w:szCs w:val="22"/>
            <w:rPrChange w:id="441" w:author="Stefanie Lane" w:date="2023-02-04T12:02:00Z">
              <w:rPr>
                <w:rStyle w:val="CommentReference"/>
              </w:rPr>
            </w:rPrChange>
          </w:rPr>
          <w:commentReference w:id="435"/>
        </w:r>
      </w:del>
    </w:p>
    <w:p w14:paraId="4166385C" w14:textId="14BAF23C" w:rsidR="00E125B6" w:rsidDel="00406736" w:rsidRDefault="008602E8" w:rsidP="00106A4A">
      <w:pPr>
        <w:spacing w:after="0" w:line="240" w:lineRule="auto"/>
        <w:rPr>
          <w:del w:id="442" w:author="Stefanie Lane" w:date="2023-02-02T14:47:00Z"/>
          <w:rFonts w:eastAsia="Times New Roman" w:cstheme="minorHAnsi"/>
        </w:rPr>
      </w:pPr>
      <w:del w:id="443" w:author="Stefanie Lane" w:date="2023-02-02T14:47:00Z">
        <w:r w:rsidRPr="001E61C3" w:rsidDel="00B715FF">
          <w:rPr>
            <w:rFonts w:eastAsia="Times New Roman" w:cstheme="minorHAnsi"/>
            <w:rPrChange w:id="444" w:author="Stefanie Lane" w:date="2023-02-04T12:02:00Z">
              <w:rPr>
                <w:rFonts w:eastAsia="Times New Roman"/>
              </w:rPr>
            </w:rPrChange>
          </w:rPr>
          <w:delText>#~#~#~#~#~#~#~#~#~#~#~#~#~#~#</w:delText>
        </w:r>
      </w:del>
    </w:p>
    <w:p w14:paraId="56294FA3" w14:textId="09E0FF01" w:rsidR="006B365A" w:rsidRPr="001E61C3" w:rsidRDefault="006B365A" w:rsidP="00106A4A">
      <w:pPr>
        <w:spacing w:after="0" w:line="240" w:lineRule="auto"/>
        <w:rPr>
          <w:ins w:id="445" w:author="Stefanie Lane" w:date="2023-02-02T14:54:00Z"/>
          <w:rFonts w:eastAsia="Times New Roman" w:cstheme="minorHAnsi"/>
          <w:rPrChange w:id="446" w:author="Stefanie Lane" w:date="2023-02-04T12:02:00Z">
            <w:rPr>
              <w:ins w:id="447" w:author="Stefanie Lane" w:date="2023-02-02T14:54:00Z"/>
              <w:rFonts w:eastAsia="Times New Roman"/>
            </w:rPr>
          </w:rPrChange>
        </w:rPr>
      </w:pPr>
    </w:p>
    <w:p w14:paraId="05DCBEDF" w14:textId="52E24ECA" w:rsidR="001E61C3" w:rsidRPr="002B6881" w:rsidRDefault="001E61C3" w:rsidP="002B6881">
      <w:pPr>
        <w:pStyle w:val="Heading1"/>
        <w:rPr>
          <w:ins w:id="448" w:author="Stefanie Lane" w:date="2023-02-07T17:58:00Z"/>
          <w:rFonts w:asciiTheme="minorHAnsi" w:eastAsia="Times New Roman" w:hAnsiTheme="minorHAnsi" w:cstheme="minorHAnsi"/>
          <w:sz w:val="22"/>
          <w:szCs w:val="22"/>
          <w:rPrChange w:id="449" w:author="Stefanie Lane" w:date="2023-02-07T18:02:00Z">
            <w:rPr>
              <w:ins w:id="450" w:author="Stefanie Lane" w:date="2023-02-07T17:58:00Z"/>
              <w:rFonts w:cstheme="minorHAnsi"/>
            </w:rPr>
          </w:rPrChange>
        </w:rPr>
        <w:pPrChange w:id="451" w:author="Stefanie Lane" w:date="2023-02-07T18:02:00Z">
          <w:pPr/>
        </w:pPrChange>
      </w:pPr>
      <w:ins w:id="452" w:author="Stefanie Lane" w:date="2023-02-04T12:02:00Z">
        <w:r w:rsidRPr="001E61C3">
          <w:rPr>
            <w:rFonts w:asciiTheme="minorHAnsi" w:eastAsia="Times New Roman" w:hAnsiTheme="minorHAnsi" w:cstheme="minorHAnsi"/>
            <w:sz w:val="22"/>
            <w:szCs w:val="22"/>
            <w:rPrChange w:id="453" w:author="Stefanie Lane" w:date="2023-02-04T12:02:00Z">
              <w:rPr>
                <w:rFonts w:eastAsia="Times New Roman"/>
                <w:sz w:val="20"/>
                <w:szCs w:val="20"/>
              </w:rPr>
            </w:rPrChange>
          </w:rPr>
          <w:t>Results</w:t>
        </w:r>
      </w:ins>
      <w:bookmarkStart w:id="454" w:name="_GoBack"/>
      <w:bookmarkEnd w:id="454"/>
    </w:p>
    <w:p w14:paraId="4748823E" w14:textId="5B8155D5" w:rsidR="007E0237" w:rsidRDefault="007E0237" w:rsidP="007E0237">
      <w:pPr>
        <w:pStyle w:val="Heading2"/>
        <w:rPr>
          <w:ins w:id="455" w:author="Stefanie Lane" w:date="2023-02-04T12:07:00Z"/>
        </w:rPr>
        <w:pPrChange w:id="456" w:author="Stefanie Lane" w:date="2023-02-07T17:58:00Z">
          <w:pPr/>
        </w:pPrChange>
      </w:pPr>
      <w:ins w:id="457" w:author="Stefanie Lane" w:date="2023-02-07T17:58:00Z">
        <w:r>
          <w:t>Above-ground vegetation</w:t>
        </w:r>
      </w:ins>
    </w:p>
    <w:p w14:paraId="23E975BA" w14:textId="3A1C4AF7" w:rsidR="000F44AA" w:rsidRDefault="00581E0C" w:rsidP="007E0237">
      <w:pPr>
        <w:ind w:firstLine="720"/>
        <w:rPr>
          <w:ins w:id="458" w:author="Stefanie Lane" w:date="2023-02-04T15:02:00Z"/>
          <w:rFonts w:cstheme="minorHAnsi"/>
        </w:rPr>
        <w:pPrChange w:id="459" w:author="Stefanie Lane" w:date="2023-02-07T17:57:00Z">
          <w:pPr>
            <w:ind w:firstLine="720"/>
          </w:pPr>
        </w:pPrChange>
      </w:pPr>
      <w:ins w:id="460" w:author="Stefanie Lane" w:date="2023-02-04T12:08:00Z">
        <w:r>
          <w:rPr>
            <w:rFonts w:cstheme="minorHAnsi"/>
          </w:rPr>
          <w:t>We found</w:t>
        </w:r>
      </w:ins>
      <w:ins w:id="461" w:author="Stefanie Lane" w:date="2023-02-04T12:12:00Z">
        <w:r w:rsidR="002C0CA4">
          <w:rPr>
            <w:rFonts w:cstheme="minorHAnsi"/>
          </w:rPr>
          <w:t xml:space="preserve"> evidence</w:t>
        </w:r>
      </w:ins>
      <w:ins w:id="462" w:author="Stefanie Lane" w:date="2023-02-04T12:08:00Z">
        <w:r>
          <w:rPr>
            <w:rFonts w:cstheme="minorHAnsi"/>
          </w:rPr>
          <w:t xml:space="preserve"> that the dominant group of tall, perennial graminoids (TPGs) recovered</w:t>
        </w:r>
      </w:ins>
      <w:ins w:id="463" w:author="Stefanie Lane" w:date="2023-02-04T12:24:00Z">
        <w:r w:rsidR="008E5F98">
          <w:rPr>
            <w:rFonts w:cstheme="minorHAnsi"/>
          </w:rPr>
          <w:t xml:space="preserve"> similarly to </w:t>
        </w:r>
      </w:ins>
      <w:ins w:id="464" w:author="Stefanie Lane" w:date="2023-02-07T17:56:00Z">
        <w:r w:rsidR="00464042">
          <w:rPr>
            <w:rFonts w:cstheme="minorHAnsi"/>
          </w:rPr>
          <w:t>undisturbed</w:t>
        </w:r>
      </w:ins>
      <w:ins w:id="465" w:author="Stefanie Lane" w:date="2023-02-04T12:24:00Z">
        <w:r w:rsidR="008E5F98">
          <w:rPr>
            <w:rFonts w:cstheme="minorHAnsi"/>
          </w:rPr>
          <w:t xml:space="preserve"> sites</w:t>
        </w:r>
      </w:ins>
      <w:ins w:id="466" w:author="Stefanie Lane" w:date="2023-02-04T12:08:00Z">
        <w:r>
          <w:rPr>
            <w:rFonts w:cstheme="minorHAnsi"/>
          </w:rPr>
          <w:t xml:space="preserve"> after grazing exclusion, however the compositional abundance </w:t>
        </w:r>
      </w:ins>
      <w:ins w:id="467" w:author="Stefanie Lane" w:date="2023-02-04T13:47:00Z">
        <w:r w:rsidR="0034006D">
          <w:rPr>
            <w:rFonts w:cstheme="minorHAnsi"/>
          </w:rPr>
          <w:t>became dominated</w:t>
        </w:r>
      </w:ins>
      <w:ins w:id="468" w:author="Stefanie Lane" w:date="2023-02-04T12:08:00Z">
        <w:r>
          <w:rPr>
            <w:rFonts w:cstheme="minorHAnsi"/>
          </w:rPr>
          <w:t xml:space="preserve"> by non-native</w:t>
        </w:r>
      </w:ins>
      <w:ins w:id="469" w:author="Stefanie Lane" w:date="2023-02-04T12:09:00Z">
        <w:r>
          <w:rPr>
            <w:rFonts w:cstheme="minorHAnsi"/>
          </w:rPr>
          <w:t xml:space="preserve">, invasive </w:t>
        </w:r>
      </w:ins>
      <w:ins w:id="470" w:author="Stefanie Lane" w:date="2023-02-04T12:11:00Z">
        <w:r w:rsidR="00FB5497">
          <w:rPr>
            <w:rFonts w:cstheme="minorHAnsi"/>
          </w:rPr>
          <w:t>species</w:t>
        </w:r>
      </w:ins>
      <w:ins w:id="471" w:author="Stefanie Lane" w:date="2023-02-04T13:47:00Z">
        <w:r w:rsidR="0034006D">
          <w:rPr>
            <w:rFonts w:cstheme="minorHAnsi"/>
          </w:rPr>
          <w:t xml:space="preserve"> in older exclosure sites</w:t>
        </w:r>
      </w:ins>
      <w:ins w:id="472" w:author="Stefanie Lane" w:date="2023-02-07T17:54:00Z">
        <w:r w:rsidR="009C70A3">
          <w:rPr>
            <w:rFonts w:cstheme="minorHAnsi"/>
          </w:rPr>
          <w:t xml:space="preserve"> (</w:t>
        </w:r>
        <w:r w:rsidR="009C70A3" w:rsidRPr="009C70A3">
          <w:rPr>
            <w:rFonts w:cstheme="minorHAnsi"/>
            <w:highlight w:val="lightGray"/>
            <w:rPrChange w:id="473" w:author="Stefanie Lane" w:date="2023-02-07T17:54:00Z">
              <w:rPr>
                <w:rFonts w:cstheme="minorHAnsi"/>
              </w:rPr>
            </w:rPrChange>
          </w:rPr>
          <w:t>FIG</w:t>
        </w:r>
      </w:ins>
      <w:ins w:id="474" w:author="Stefanie Lane" w:date="2023-02-07T18:17:00Z">
        <w:r w:rsidR="00DC50BF">
          <w:rPr>
            <w:rFonts w:cstheme="minorHAnsi"/>
            <w:highlight w:val="lightGray"/>
          </w:rPr>
          <w:t>1</w:t>
        </w:r>
      </w:ins>
      <w:ins w:id="475" w:author="Stefanie Lane" w:date="2023-02-07T17:54:00Z">
        <w:r w:rsidR="009C70A3">
          <w:rPr>
            <w:rFonts w:cstheme="minorHAnsi"/>
          </w:rPr>
          <w:t>)</w:t>
        </w:r>
      </w:ins>
      <w:ins w:id="476" w:author="Stefanie Lane" w:date="2023-02-04T12:11:00Z">
        <w:r w:rsidR="00FB5497">
          <w:rPr>
            <w:rFonts w:cstheme="minorHAnsi"/>
          </w:rPr>
          <w:t xml:space="preserve">. </w:t>
        </w:r>
      </w:ins>
      <w:ins w:id="477" w:author="Stefanie Lane" w:date="2023-02-04T15:01:00Z">
        <w:r w:rsidR="000C3FB9">
          <w:rPr>
            <w:rFonts w:cstheme="minorHAnsi"/>
          </w:rPr>
          <w:t xml:space="preserve">Dominant species were often the same as those identified by indicator species analysis in </w:t>
        </w:r>
      </w:ins>
      <w:ins w:id="478" w:author="Stefanie Lane" w:date="2023-02-04T15:02:00Z">
        <w:r w:rsidR="000C3FB9">
          <w:rPr>
            <w:rFonts w:cstheme="minorHAnsi"/>
          </w:rPr>
          <w:t xml:space="preserve">each disturbance </w:t>
        </w:r>
        <w:r w:rsidR="000F44AA">
          <w:rPr>
            <w:rFonts w:cstheme="minorHAnsi"/>
          </w:rPr>
          <w:t xml:space="preserve">category. </w:t>
        </w:r>
      </w:ins>
    </w:p>
    <w:p w14:paraId="4D4159CA" w14:textId="13F23961" w:rsidR="0079592D" w:rsidRPr="0079592D" w:rsidRDefault="0079592D" w:rsidP="0079592D">
      <w:pPr>
        <w:pStyle w:val="ListParagraph"/>
        <w:numPr>
          <w:ilvl w:val="0"/>
          <w:numId w:val="9"/>
        </w:numPr>
        <w:rPr>
          <w:ins w:id="479" w:author="Stefanie Lane" w:date="2023-02-07T18:37:00Z"/>
          <w:rFonts w:cstheme="minorHAnsi"/>
          <w:rPrChange w:id="480" w:author="Stefanie Lane" w:date="2023-02-07T18:37:00Z">
            <w:rPr>
              <w:ins w:id="481" w:author="Stefanie Lane" w:date="2023-02-07T18:37:00Z"/>
            </w:rPr>
          </w:rPrChange>
        </w:rPr>
        <w:pPrChange w:id="482" w:author="Stefanie Lane" w:date="2023-02-07T18:37:00Z">
          <w:pPr>
            <w:pStyle w:val="ListParagraph"/>
            <w:numPr>
              <w:numId w:val="9"/>
            </w:numPr>
            <w:ind w:left="1080" w:hanging="360"/>
          </w:pPr>
        </w:pPrChange>
      </w:pPr>
      <w:ins w:id="483" w:author="Stefanie Lane" w:date="2023-02-07T18:38:00Z">
        <w:r>
          <w:rPr>
            <w:rFonts w:cstheme="minorHAnsi"/>
          </w:rPr>
          <w:t xml:space="preserve">In </w:t>
        </w:r>
        <w:r w:rsidR="00BB158D">
          <w:rPr>
            <w:rFonts w:cstheme="minorHAnsi"/>
          </w:rPr>
          <w:t xml:space="preserve">Grubbed sites, dominant species included c(d, e, f), while 1-yr old exclosures were dominated by c(g, h, </w:t>
        </w:r>
        <w:proofErr w:type="spellStart"/>
        <w:r w:rsidR="00BB158D">
          <w:rPr>
            <w:rFonts w:cstheme="minorHAnsi"/>
          </w:rPr>
          <w:t>i</w:t>
        </w:r>
        <w:proofErr w:type="spellEnd"/>
        <w:r w:rsidR="00BB158D">
          <w:rPr>
            <w:rFonts w:cstheme="minorHAnsi"/>
          </w:rPr>
          <w:t xml:space="preserve">). </w:t>
        </w:r>
      </w:ins>
      <w:ins w:id="484" w:author="Stefanie Lane" w:date="2023-02-07T18:37:00Z">
        <w:r w:rsidRPr="000E0281">
          <w:rPr>
            <w:rFonts w:cstheme="minorHAnsi"/>
          </w:rPr>
          <w:t>Indicator species analysis for these disturbance categories differed in (ways) (</w:t>
        </w:r>
        <w:r w:rsidRPr="000E0281">
          <w:rPr>
            <w:rFonts w:cstheme="minorHAnsi"/>
            <w:highlight w:val="lightGray"/>
          </w:rPr>
          <w:t>TABLE</w:t>
        </w:r>
        <w:r w:rsidRPr="000E0281">
          <w:rPr>
            <w:rFonts w:cstheme="minorHAnsi"/>
          </w:rPr>
          <w:t xml:space="preserve">). </w:t>
        </w:r>
      </w:ins>
    </w:p>
    <w:p w14:paraId="1180100F" w14:textId="1A4EBFF4" w:rsidR="000F44AA" w:rsidRDefault="00301660" w:rsidP="000F44AA">
      <w:pPr>
        <w:pStyle w:val="ListParagraph"/>
        <w:numPr>
          <w:ilvl w:val="0"/>
          <w:numId w:val="9"/>
        </w:numPr>
        <w:rPr>
          <w:ins w:id="485" w:author="Stefanie Lane" w:date="2023-02-07T18:02:00Z"/>
          <w:rFonts w:cstheme="minorHAnsi"/>
        </w:rPr>
      </w:pPr>
      <w:ins w:id="486" w:author="Stefanie Lane" w:date="2023-02-07T18:39:00Z">
        <w:r>
          <w:rPr>
            <w:rFonts w:cstheme="minorHAnsi"/>
          </w:rPr>
          <w:t>These recently disturbed sites differed from the dominant species i</w:t>
        </w:r>
      </w:ins>
      <w:ins w:id="487" w:author="Stefanie Lane" w:date="2023-02-04T15:02:00Z">
        <w:r w:rsidR="000F44AA" w:rsidRPr="000F44AA">
          <w:rPr>
            <w:rFonts w:cstheme="minorHAnsi"/>
            <w:rPrChange w:id="488" w:author="Stefanie Lane" w:date="2023-02-04T15:02:00Z">
              <w:rPr/>
            </w:rPrChange>
          </w:rPr>
          <w:t xml:space="preserve">n Undisturbed sites, </w:t>
        </w:r>
      </w:ins>
      <w:ins w:id="489" w:author="Stefanie Lane" w:date="2023-02-07T18:39:00Z">
        <w:r>
          <w:rPr>
            <w:rFonts w:cstheme="minorHAnsi"/>
          </w:rPr>
          <w:t>which</w:t>
        </w:r>
      </w:ins>
      <w:ins w:id="490" w:author="Stefanie Lane" w:date="2023-02-04T15:02:00Z">
        <w:r w:rsidR="000F44AA" w:rsidRPr="000F44AA">
          <w:rPr>
            <w:rFonts w:cstheme="minorHAnsi"/>
            <w:rPrChange w:id="491" w:author="Stefanie Lane" w:date="2023-02-04T15:02:00Z">
              <w:rPr/>
            </w:rPrChange>
          </w:rPr>
          <w:t xml:space="preserve"> </w:t>
        </w:r>
      </w:ins>
      <w:ins w:id="492" w:author="Stefanie Lane" w:date="2023-02-04T14:51:00Z">
        <w:r w:rsidR="00F97114" w:rsidRPr="000F44AA">
          <w:rPr>
            <w:rFonts w:cstheme="minorHAnsi"/>
            <w:rPrChange w:id="493" w:author="Stefanie Lane" w:date="2023-02-04T15:02:00Z">
              <w:rPr/>
            </w:rPrChange>
          </w:rPr>
          <w:t>included c(x, y, z)</w:t>
        </w:r>
      </w:ins>
      <w:ins w:id="494" w:author="Stefanie Lane" w:date="2023-02-04T14:52:00Z">
        <w:r w:rsidR="006B13C5" w:rsidRPr="000F44AA">
          <w:rPr>
            <w:rFonts w:cstheme="minorHAnsi"/>
            <w:rPrChange w:id="495" w:author="Stefanie Lane" w:date="2023-02-04T15:02:00Z">
              <w:rPr/>
            </w:rPrChange>
          </w:rPr>
          <w:t>, and species c(a, b, c) in 10yo exclosures</w:t>
        </w:r>
      </w:ins>
      <w:ins w:id="496" w:author="Stefanie Lane" w:date="2023-02-04T14:53:00Z">
        <w:r w:rsidR="00AB3386" w:rsidRPr="000F44AA">
          <w:rPr>
            <w:rFonts w:cstheme="minorHAnsi"/>
            <w:rPrChange w:id="497" w:author="Stefanie Lane" w:date="2023-02-04T15:02:00Z">
              <w:rPr/>
            </w:rPrChange>
          </w:rPr>
          <w:t xml:space="preserve"> (</w:t>
        </w:r>
        <w:r w:rsidR="00AB3386" w:rsidRPr="000F44AA">
          <w:rPr>
            <w:rFonts w:cstheme="minorHAnsi"/>
            <w:highlight w:val="lightGray"/>
            <w:rPrChange w:id="498" w:author="Stefanie Lane" w:date="2023-02-04T15:02:00Z">
              <w:rPr>
                <w:rFonts w:cstheme="minorHAnsi"/>
              </w:rPr>
            </w:rPrChange>
          </w:rPr>
          <w:t>FIG</w:t>
        </w:r>
        <w:r w:rsidR="00AB3386" w:rsidRPr="000F44AA">
          <w:rPr>
            <w:rFonts w:cstheme="minorHAnsi"/>
            <w:rPrChange w:id="499" w:author="Stefanie Lane" w:date="2023-02-04T15:02:00Z">
              <w:rPr/>
            </w:rPrChange>
          </w:rPr>
          <w:t>)</w:t>
        </w:r>
      </w:ins>
      <w:ins w:id="500" w:author="Stefanie Lane" w:date="2023-02-04T14:52:00Z">
        <w:r w:rsidR="006B13C5" w:rsidRPr="000F44AA">
          <w:rPr>
            <w:rFonts w:cstheme="minorHAnsi"/>
            <w:rPrChange w:id="501" w:author="Stefanie Lane" w:date="2023-02-04T15:02:00Z">
              <w:rPr/>
            </w:rPrChange>
          </w:rPr>
          <w:t>. Indicator species for the</w:t>
        </w:r>
      </w:ins>
      <w:ins w:id="502" w:author="Stefanie Lane" w:date="2023-02-07T18:39:00Z">
        <w:r>
          <w:rPr>
            <w:rFonts w:cstheme="minorHAnsi"/>
          </w:rPr>
          <w:t xml:space="preserve"> 10-yr old and </w:t>
        </w:r>
      </w:ins>
      <w:ins w:id="503" w:author="Stefanie Lane" w:date="2023-02-07T18:40:00Z">
        <w:r>
          <w:rPr>
            <w:rFonts w:cstheme="minorHAnsi"/>
          </w:rPr>
          <w:t>U</w:t>
        </w:r>
      </w:ins>
      <w:ins w:id="504" w:author="Stefanie Lane" w:date="2023-02-07T18:39:00Z">
        <w:r>
          <w:rPr>
            <w:rFonts w:cstheme="minorHAnsi"/>
          </w:rPr>
          <w:t xml:space="preserve">ndisturbed </w:t>
        </w:r>
      </w:ins>
      <w:ins w:id="505" w:author="Stefanie Lane" w:date="2023-02-04T14:52:00Z">
        <w:r w:rsidR="00AB3386" w:rsidRPr="000F44AA">
          <w:rPr>
            <w:rFonts w:cstheme="minorHAnsi"/>
            <w:rPrChange w:id="506" w:author="Stefanie Lane" w:date="2023-02-04T15:02:00Z">
              <w:rPr/>
            </w:rPrChange>
          </w:rPr>
          <w:t>disturbance categories were similar, with the</w:t>
        </w:r>
      </w:ins>
      <w:ins w:id="507" w:author="Stefanie Lane" w:date="2023-02-04T14:53:00Z">
        <w:r w:rsidR="00AB3386" w:rsidRPr="000F44AA">
          <w:rPr>
            <w:rFonts w:cstheme="minorHAnsi"/>
            <w:rPrChange w:id="508" w:author="Stefanie Lane" w:date="2023-02-04T15:02:00Z">
              <w:rPr/>
            </w:rPrChange>
          </w:rPr>
          <w:t xml:space="preserve"> notable difference of (blah)</w:t>
        </w:r>
      </w:ins>
      <w:ins w:id="509" w:author="Stefanie Lane" w:date="2023-02-04T14:54:00Z">
        <w:r w:rsidR="00EC4D61" w:rsidRPr="000F44AA">
          <w:rPr>
            <w:rFonts w:cstheme="minorHAnsi"/>
            <w:rPrChange w:id="510" w:author="Stefanie Lane" w:date="2023-02-04T15:02:00Z">
              <w:rPr/>
            </w:rPrChange>
          </w:rPr>
          <w:t xml:space="preserve"> (</w:t>
        </w:r>
        <w:r w:rsidR="00EC4D61" w:rsidRPr="000F44AA">
          <w:rPr>
            <w:rFonts w:cstheme="minorHAnsi"/>
            <w:highlight w:val="lightGray"/>
            <w:rPrChange w:id="511" w:author="Stefanie Lane" w:date="2023-02-04T15:02:00Z">
              <w:rPr>
                <w:rFonts w:cstheme="minorHAnsi"/>
              </w:rPr>
            </w:rPrChange>
          </w:rPr>
          <w:t>TABLE</w:t>
        </w:r>
        <w:r w:rsidR="00EC4D61" w:rsidRPr="000F44AA">
          <w:rPr>
            <w:rFonts w:cstheme="minorHAnsi"/>
            <w:rPrChange w:id="512" w:author="Stefanie Lane" w:date="2023-02-04T15:02:00Z">
              <w:rPr/>
            </w:rPrChange>
          </w:rPr>
          <w:t>)</w:t>
        </w:r>
      </w:ins>
      <w:ins w:id="513" w:author="Stefanie Lane" w:date="2023-02-04T14:53:00Z">
        <w:r w:rsidR="00AB3386" w:rsidRPr="000F44AA">
          <w:rPr>
            <w:rFonts w:cstheme="minorHAnsi"/>
            <w:rPrChange w:id="514" w:author="Stefanie Lane" w:date="2023-02-04T15:02:00Z">
              <w:rPr/>
            </w:rPrChange>
          </w:rPr>
          <w:t xml:space="preserve">. </w:t>
        </w:r>
      </w:ins>
    </w:p>
    <w:p w14:paraId="2DC4FC01" w14:textId="4F178AC0" w:rsidR="002B6881" w:rsidRPr="002B6881" w:rsidRDefault="002B6881" w:rsidP="002B6881">
      <w:pPr>
        <w:pStyle w:val="ListParagraph"/>
        <w:numPr>
          <w:ilvl w:val="1"/>
          <w:numId w:val="9"/>
        </w:numPr>
        <w:rPr>
          <w:ins w:id="515" w:author="Stefanie Lane" w:date="2023-02-04T15:02:00Z"/>
          <w:rPrChange w:id="516" w:author="Stefanie Lane" w:date="2023-02-07T18:03:00Z">
            <w:rPr>
              <w:ins w:id="517" w:author="Stefanie Lane" w:date="2023-02-04T15:02:00Z"/>
            </w:rPr>
          </w:rPrChange>
        </w:rPr>
        <w:pPrChange w:id="518" w:author="Stefanie Lane" w:date="2023-02-07T18:03:00Z">
          <w:pPr>
            <w:pStyle w:val="ListParagraph"/>
            <w:numPr>
              <w:numId w:val="9"/>
            </w:numPr>
            <w:ind w:left="1080" w:hanging="360"/>
          </w:pPr>
        </w:pPrChange>
      </w:pPr>
      <w:ins w:id="519" w:author="Stefanie Lane" w:date="2023-02-07T18:02:00Z">
        <w:r w:rsidRPr="002B6881">
          <w:rPr>
            <w:rFonts w:cstheme="minorHAnsi"/>
          </w:rPr>
          <w:t xml:space="preserve">Introduced pasture grass </w:t>
        </w:r>
        <w:r w:rsidRPr="002B6881">
          <w:rPr>
            <w:rFonts w:cstheme="minorHAnsi"/>
            <w:i/>
          </w:rPr>
          <w:t>Agrostis stolonifera</w:t>
        </w:r>
        <w:r w:rsidRPr="002B6881">
          <w:rPr>
            <w:rFonts w:cstheme="minorHAnsi"/>
          </w:rPr>
          <w:t xml:space="preserve"> </w:t>
        </w:r>
        <w:r>
          <w:t>was both a dominant (&gt;25% relative abundance) and indicator species for vegetation in the 10-year old exclosure</w:t>
        </w:r>
      </w:ins>
      <w:ins w:id="520" w:author="Stefanie Lane" w:date="2023-02-07T18:03:00Z">
        <w:r w:rsidR="00ED1FBF">
          <w:t xml:space="preserve">s </w:t>
        </w:r>
      </w:ins>
      <w:ins w:id="521" w:author="Stefanie Lane" w:date="2023-02-07T18:02:00Z">
        <w:r>
          <w:t>in the Little Qualicum River Estuary (</w:t>
        </w:r>
        <w:r w:rsidRPr="002B6881">
          <w:rPr>
            <w:highlight w:val="lightGray"/>
          </w:rPr>
          <w:t>FIG</w:t>
        </w:r>
        <w:r>
          <w:t xml:space="preserve">). </w:t>
        </w:r>
      </w:ins>
    </w:p>
    <w:p w14:paraId="3A0AA18B" w14:textId="26AC2D30" w:rsidR="00566604" w:rsidRPr="00566604" w:rsidRDefault="00566604" w:rsidP="00566604">
      <w:pPr>
        <w:pStyle w:val="ListParagraph"/>
        <w:numPr>
          <w:ilvl w:val="0"/>
          <w:numId w:val="9"/>
        </w:numPr>
        <w:rPr>
          <w:ins w:id="522" w:author="Stefanie Lane" w:date="2023-02-07T17:57:00Z"/>
          <w:rPrChange w:id="523" w:author="Stefanie Lane" w:date="2023-02-07T18:22:00Z">
            <w:rPr>
              <w:ins w:id="524" w:author="Stefanie Lane" w:date="2023-02-07T17:57:00Z"/>
            </w:rPr>
          </w:rPrChange>
        </w:rPr>
        <w:pPrChange w:id="525" w:author="Stefanie Lane" w:date="2023-02-07T18:22:00Z">
          <w:pPr>
            <w:pStyle w:val="ListParagraph"/>
            <w:numPr>
              <w:numId w:val="9"/>
            </w:numPr>
            <w:ind w:left="1080" w:hanging="360"/>
          </w:pPr>
        </w:pPrChange>
      </w:pPr>
      <w:ins w:id="526" w:author="Stefanie Lane" w:date="2023-02-07T18:22:00Z">
        <w:r w:rsidRPr="000E0281">
          <w:t>Generalized linear models showed Grubbed sites had significantly lower TPG above-ground cover than Undisturbed sites (p = 0.02), although this was not statistically significant in 1-year old exclosures (p = 0.09)</w:t>
        </w:r>
        <w:r>
          <w:t xml:space="preserve"> (</w:t>
        </w:r>
        <w:r w:rsidRPr="00566604">
          <w:rPr>
            <w:highlight w:val="lightGray"/>
          </w:rPr>
          <w:t>FIG3</w:t>
        </w:r>
        <w:r>
          <w:t>)</w:t>
        </w:r>
        <w:r w:rsidRPr="000E0281">
          <w:t xml:space="preserve">. </w:t>
        </w:r>
      </w:ins>
    </w:p>
    <w:p w14:paraId="3F2127DD" w14:textId="34782F17" w:rsidR="007E0237" w:rsidRDefault="007E0237" w:rsidP="007E0237">
      <w:pPr>
        <w:rPr>
          <w:ins w:id="527" w:author="Stefanie Lane" w:date="2023-02-07T17:57:00Z"/>
          <w:rFonts w:cstheme="minorHAnsi"/>
        </w:rPr>
      </w:pPr>
    </w:p>
    <w:p w14:paraId="5F733D8C" w14:textId="1C90A828" w:rsidR="007E0237" w:rsidRDefault="007E0237" w:rsidP="007E0237">
      <w:pPr>
        <w:pStyle w:val="Heading2"/>
        <w:rPr>
          <w:ins w:id="528" w:author="Stefanie Lane" w:date="2023-02-07T17:58:00Z"/>
        </w:rPr>
        <w:pPrChange w:id="529" w:author="Stefanie Lane" w:date="2023-02-07T17:58:00Z">
          <w:pPr>
            <w:ind w:firstLine="720"/>
          </w:pPr>
        </w:pPrChange>
      </w:pPr>
      <w:ins w:id="530" w:author="Stefanie Lane" w:date="2023-02-07T17:58:00Z">
        <w:r>
          <w:t>Surface seed banks</w:t>
        </w:r>
      </w:ins>
    </w:p>
    <w:p w14:paraId="36A548C5" w14:textId="50891821" w:rsidR="007E0237" w:rsidRDefault="007E0237" w:rsidP="007E0237">
      <w:pPr>
        <w:ind w:firstLine="720"/>
        <w:rPr>
          <w:ins w:id="531" w:author="Stefanie Lane" w:date="2023-02-07T17:57:00Z"/>
          <w:rFonts w:cstheme="minorHAnsi"/>
        </w:rPr>
      </w:pPr>
      <w:ins w:id="532" w:author="Stefanie Lane" w:date="2023-02-07T17:58:00Z">
        <w:r>
          <w:rPr>
            <w:rFonts w:cstheme="minorHAnsi"/>
          </w:rPr>
          <w:t xml:space="preserve">We found </w:t>
        </w:r>
        <w:r w:rsidR="005B3869">
          <w:rPr>
            <w:rFonts w:cstheme="minorHAnsi"/>
          </w:rPr>
          <w:t>that species diversity/</w:t>
        </w:r>
        <w:r w:rsidR="005B3869" w:rsidRPr="005B3869">
          <w:rPr>
            <w:rFonts w:cstheme="minorHAnsi"/>
            <w:u w:val="single"/>
            <w:rPrChange w:id="533" w:author="Stefanie Lane" w:date="2023-02-07T17:59:00Z">
              <w:rPr>
                <w:rFonts w:cstheme="minorHAnsi"/>
              </w:rPr>
            </w:rPrChange>
          </w:rPr>
          <w:t>richness</w:t>
        </w:r>
        <w:r w:rsidR="005B3869">
          <w:rPr>
            <w:rFonts w:cstheme="minorHAnsi"/>
          </w:rPr>
          <w:t xml:space="preserve"> was equal across disturbance categories, but </w:t>
        </w:r>
      </w:ins>
      <w:ins w:id="534" w:author="Stefanie Lane" w:date="2023-02-07T17:59:00Z">
        <w:r w:rsidR="005B3869">
          <w:rPr>
            <w:rFonts w:cstheme="minorHAnsi"/>
          </w:rPr>
          <w:t xml:space="preserve">compositional abundance was </w:t>
        </w:r>
      </w:ins>
      <w:ins w:id="535" w:author="Stefanie Lane" w:date="2023-02-07T18:01:00Z">
        <w:r w:rsidR="00F90CF9">
          <w:rPr>
            <w:rFonts w:cstheme="minorHAnsi"/>
          </w:rPr>
          <w:t xml:space="preserve">… [next sentence: answer the question, are seed banks more dissimilar from AG after 10 </w:t>
        </w:r>
        <w:proofErr w:type="spellStart"/>
        <w:r w:rsidR="00F90CF9">
          <w:rPr>
            <w:rFonts w:cstheme="minorHAnsi"/>
          </w:rPr>
          <w:t>yrs</w:t>
        </w:r>
        <w:proofErr w:type="spellEnd"/>
        <w:r w:rsidR="00F90CF9">
          <w:rPr>
            <w:rFonts w:cstheme="minorHAnsi"/>
          </w:rPr>
          <w:t>?]</w:t>
        </w:r>
      </w:ins>
    </w:p>
    <w:p w14:paraId="34C24312" w14:textId="705358EC" w:rsidR="005B3869" w:rsidRDefault="005B3869" w:rsidP="005B3869">
      <w:pPr>
        <w:pStyle w:val="ListParagraph"/>
        <w:numPr>
          <w:ilvl w:val="0"/>
          <w:numId w:val="9"/>
        </w:numPr>
        <w:rPr>
          <w:ins w:id="536" w:author="Stefanie Lane" w:date="2023-02-07T18:03:00Z"/>
          <w:rFonts w:cstheme="minorHAnsi"/>
        </w:rPr>
      </w:pPr>
      <w:ins w:id="537" w:author="Stefanie Lane" w:date="2023-02-07T17:59:00Z">
        <w:r w:rsidRPr="000E0281">
          <w:rPr>
            <w:rFonts w:cstheme="minorHAnsi"/>
          </w:rPr>
          <w:t>In Undisturbed sites, dominant species included c(x, y, z), and species c(a, b, c) in 10yo exclosures (</w:t>
        </w:r>
        <w:r w:rsidRPr="000E0281">
          <w:rPr>
            <w:rFonts w:cstheme="minorHAnsi"/>
            <w:highlight w:val="lightGray"/>
          </w:rPr>
          <w:t>FIG</w:t>
        </w:r>
        <w:r w:rsidRPr="000E0281">
          <w:rPr>
            <w:rFonts w:cstheme="minorHAnsi"/>
          </w:rPr>
          <w:t>). Indicator species for these disturbance categories were similar, with the notable difference of (blah) (</w:t>
        </w:r>
        <w:r w:rsidRPr="000E0281">
          <w:rPr>
            <w:rFonts w:cstheme="minorHAnsi"/>
            <w:highlight w:val="lightGray"/>
          </w:rPr>
          <w:t>TABLE</w:t>
        </w:r>
        <w:r w:rsidRPr="000E0281">
          <w:rPr>
            <w:rFonts w:cstheme="minorHAnsi"/>
          </w:rPr>
          <w:t xml:space="preserve">). </w:t>
        </w:r>
      </w:ins>
    </w:p>
    <w:p w14:paraId="4887490C" w14:textId="678C818B" w:rsidR="00ED1FBF" w:rsidRPr="00ED1FBF" w:rsidRDefault="00ED1FBF" w:rsidP="00ED1FBF">
      <w:pPr>
        <w:pStyle w:val="ListParagraph"/>
        <w:numPr>
          <w:ilvl w:val="1"/>
          <w:numId w:val="9"/>
        </w:numPr>
        <w:rPr>
          <w:ins w:id="538" w:author="Stefanie Lane" w:date="2023-02-07T17:59:00Z"/>
          <w:rPrChange w:id="539" w:author="Stefanie Lane" w:date="2023-02-07T18:03:00Z">
            <w:rPr>
              <w:ins w:id="540" w:author="Stefanie Lane" w:date="2023-02-07T17:59:00Z"/>
            </w:rPr>
          </w:rPrChange>
        </w:rPr>
        <w:pPrChange w:id="541" w:author="Stefanie Lane" w:date="2023-02-07T18:03:00Z">
          <w:pPr>
            <w:pStyle w:val="ListParagraph"/>
            <w:numPr>
              <w:numId w:val="9"/>
            </w:numPr>
            <w:ind w:left="1080" w:hanging="360"/>
          </w:pPr>
        </w:pPrChange>
      </w:pPr>
      <w:ins w:id="542" w:author="Stefanie Lane" w:date="2023-02-07T18:03:00Z">
        <w:r w:rsidRPr="002B6881">
          <w:rPr>
            <w:rFonts w:cstheme="minorHAnsi"/>
            <w:i/>
          </w:rPr>
          <w:t>Agrostis stolonifera</w:t>
        </w:r>
        <w:r w:rsidRPr="002B6881">
          <w:rPr>
            <w:rFonts w:cstheme="minorHAnsi"/>
          </w:rPr>
          <w:t xml:space="preserve"> </w:t>
        </w:r>
        <w:r>
          <w:t xml:space="preserve">was both a dominant (&gt;25% relative abundance) and indicator species for the surface seed bank in </w:t>
        </w:r>
      </w:ins>
      <w:ins w:id="543" w:author="Stefanie Lane" w:date="2023-02-07T18:04:00Z">
        <w:r w:rsidR="00383A3A">
          <w:t>Undisturbed</w:t>
        </w:r>
      </w:ins>
      <w:ins w:id="544" w:author="Stefanie Lane" w:date="2023-02-07T18:03:00Z">
        <w:r>
          <w:t xml:space="preserve"> and 10-year old exclosures in the Little Qualicum River Estuary (</w:t>
        </w:r>
        <w:r w:rsidRPr="002B6881">
          <w:rPr>
            <w:highlight w:val="lightGray"/>
          </w:rPr>
          <w:t>FIG</w:t>
        </w:r>
        <w:r>
          <w:t xml:space="preserve">). </w:t>
        </w:r>
      </w:ins>
    </w:p>
    <w:p w14:paraId="1B93C6C2" w14:textId="3482D8A0" w:rsidR="005B3869" w:rsidRDefault="005B3869" w:rsidP="005B3869">
      <w:pPr>
        <w:pStyle w:val="ListParagraph"/>
        <w:numPr>
          <w:ilvl w:val="0"/>
          <w:numId w:val="9"/>
        </w:numPr>
        <w:rPr>
          <w:ins w:id="545" w:author="Stefanie Lane" w:date="2023-02-07T18:21:00Z"/>
          <w:rFonts w:cstheme="minorHAnsi"/>
        </w:rPr>
      </w:pPr>
      <w:ins w:id="546" w:author="Stefanie Lane" w:date="2023-02-07T17:59:00Z">
        <w:r w:rsidRPr="000E0281">
          <w:rPr>
            <w:rFonts w:cstheme="minorHAnsi"/>
          </w:rPr>
          <w:t xml:space="preserve">This was contrast by dominant species c(d, e, f) and c(g, h, </w:t>
        </w:r>
        <w:proofErr w:type="spellStart"/>
        <w:r w:rsidRPr="000E0281">
          <w:rPr>
            <w:rFonts w:cstheme="minorHAnsi"/>
          </w:rPr>
          <w:t>i</w:t>
        </w:r>
        <w:proofErr w:type="spellEnd"/>
        <w:r w:rsidRPr="000E0281">
          <w:rPr>
            <w:rFonts w:cstheme="minorHAnsi"/>
          </w:rPr>
          <w:t>) in the Grubbed and 1yo exclosures, respectively (</w:t>
        </w:r>
        <w:r w:rsidRPr="000E0281">
          <w:rPr>
            <w:rFonts w:cstheme="minorHAnsi"/>
            <w:highlight w:val="lightGray"/>
          </w:rPr>
          <w:t>FIG</w:t>
        </w:r>
        <w:r w:rsidRPr="000E0281">
          <w:rPr>
            <w:rFonts w:cstheme="minorHAnsi"/>
          </w:rPr>
          <w:t>). Indicator species analysis for these disturbance categories differed in (ways) (</w:t>
        </w:r>
        <w:r w:rsidRPr="000E0281">
          <w:rPr>
            <w:rFonts w:cstheme="minorHAnsi"/>
            <w:highlight w:val="lightGray"/>
          </w:rPr>
          <w:t>TABLE</w:t>
        </w:r>
        <w:r w:rsidRPr="000E0281">
          <w:rPr>
            <w:rFonts w:cstheme="minorHAnsi"/>
          </w:rPr>
          <w:t xml:space="preserve">). </w:t>
        </w:r>
      </w:ins>
    </w:p>
    <w:p w14:paraId="1ABD4A51" w14:textId="6AD8D73F" w:rsidR="00050C1B" w:rsidRDefault="00050C1B" w:rsidP="005B3869">
      <w:pPr>
        <w:pStyle w:val="ListParagraph"/>
        <w:numPr>
          <w:ilvl w:val="0"/>
          <w:numId w:val="9"/>
        </w:numPr>
        <w:rPr>
          <w:ins w:id="547" w:author="Stefanie Lane" w:date="2023-02-07T17:59:00Z"/>
          <w:rFonts w:cstheme="minorHAnsi"/>
        </w:rPr>
      </w:pPr>
      <w:ins w:id="548" w:author="Stefanie Lane" w:date="2023-02-07T18:21:00Z">
        <w:r w:rsidRPr="000E0281">
          <w:t xml:space="preserve">Our generalized linear models showed </w:t>
        </w:r>
        <w:commentRangeStart w:id="549"/>
        <w:r w:rsidRPr="000E0281">
          <w:t>Nanaimo River Estuary had significantly lower TPG seed abundance overall</w:t>
        </w:r>
        <w:commentRangeEnd w:id="549"/>
        <w:r w:rsidRPr="000E0281">
          <w:rPr>
            <w:rStyle w:val="CommentReference"/>
          </w:rPr>
          <w:commentReference w:id="549"/>
        </w:r>
        <w:r w:rsidRPr="000E0281">
          <w:t xml:space="preserve"> (p = 0.02), and Grubbed sites have significantly lower TPG seed abundance, regardless of estuary (p = 0.05) (</w:t>
        </w:r>
        <w:r w:rsidRPr="000E0281">
          <w:rPr>
            <w:highlight w:val="lightGray"/>
          </w:rPr>
          <w:t>FIG3</w:t>
        </w:r>
        <w:r w:rsidRPr="000E0281">
          <w:t>)</w:t>
        </w:r>
      </w:ins>
    </w:p>
    <w:p w14:paraId="256534BF" w14:textId="77777777" w:rsidR="007E0237" w:rsidRDefault="007E0237" w:rsidP="002C0CA4">
      <w:pPr>
        <w:ind w:firstLine="720"/>
        <w:rPr>
          <w:ins w:id="550" w:author="Stefanie Lane" w:date="2023-02-04T16:03:00Z"/>
        </w:rPr>
      </w:pPr>
    </w:p>
    <w:p w14:paraId="5B40E4B4" w14:textId="6D954593" w:rsidR="00AA1321" w:rsidRDefault="00566604" w:rsidP="00566604">
      <w:pPr>
        <w:pStyle w:val="Heading2"/>
        <w:rPr>
          <w:ins w:id="551" w:author="Stefanie Lane" w:date="2023-02-07T18:23:00Z"/>
        </w:rPr>
      </w:pPr>
      <w:commentRangeStart w:id="552"/>
      <w:ins w:id="553" w:author="Stefanie Lane" w:date="2023-02-07T18:23:00Z">
        <w:r>
          <w:t xml:space="preserve">Comparisons </w:t>
        </w:r>
        <w:commentRangeEnd w:id="552"/>
        <w:r>
          <w:rPr>
            <w:rStyle w:val="CommentReference"/>
            <w:rFonts w:asciiTheme="minorHAnsi" w:eastAsiaTheme="minorHAnsi" w:hAnsiTheme="minorHAnsi" w:cstheme="minorBidi"/>
            <w:color w:val="auto"/>
          </w:rPr>
          <w:commentReference w:id="552"/>
        </w:r>
        <w:r>
          <w:t>between vegetation and seed banks</w:t>
        </w:r>
      </w:ins>
    </w:p>
    <w:p w14:paraId="129AF910" w14:textId="3A5B6268" w:rsidR="00566604" w:rsidRDefault="004B0AA9" w:rsidP="004B0AA9">
      <w:pPr>
        <w:pStyle w:val="ListParagraph"/>
        <w:numPr>
          <w:ilvl w:val="0"/>
          <w:numId w:val="9"/>
        </w:numPr>
        <w:rPr>
          <w:ins w:id="554" w:author="Stefanie Lane" w:date="2023-02-07T18:25:00Z"/>
        </w:rPr>
      </w:pPr>
      <w:ins w:id="555" w:author="Stefanie Lane" w:date="2023-02-07T18:24:00Z">
        <w:r>
          <w:t xml:space="preserve">Non-native invasive </w:t>
        </w:r>
        <w:r>
          <w:rPr>
            <w:i/>
          </w:rPr>
          <w:t>A. stolonifera</w:t>
        </w:r>
        <w:r>
          <w:t xml:space="preserve"> is dominant in 10-year old and Undisturbed seed banks, and its dominance in above-ground vegetation is </w:t>
        </w:r>
        <w:r w:rsidR="00283734">
          <w:t xml:space="preserve">significantly greater at 10-year old </w:t>
        </w:r>
      </w:ins>
      <w:ins w:id="556" w:author="Stefanie Lane" w:date="2023-02-07T18:25:00Z">
        <w:r w:rsidR="00283734">
          <w:t xml:space="preserve">sites than in Undisturbed sites. </w:t>
        </w:r>
      </w:ins>
    </w:p>
    <w:p w14:paraId="5EDAFD41" w14:textId="61C34470" w:rsidR="00283734" w:rsidRDefault="00BA485C" w:rsidP="004B0AA9">
      <w:pPr>
        <w:pStyle w:val="ListParagraph"/>
        <w:numPr>
          <w:ilvl w:val="0"/>
          <w:numId w:val="9"/>
        </w:numPr>
        <w:rPr>
          <w:ins w:id="557" w:author="Stefanie Lane" w:date="2023-02-07T18:30:00Z"/>
        </w:rPr>
      </w:pPr>
      <w:ins w:id="558" w:author="Stefanie Lane" w:date="2023-02-07T18:27:00Z">
        <w:r>
          <w:t xml:space="preserve">Native </w:t>
        </w:r>
        <w:r w:rsidR="000A72FC">
          <w:rPr>
            <w:i/>
          </w:rPr>
          <w:t>Carex lyngbyei</w:t>
        </w:r>
        <w:r w:rsidR="000A72FC">
          <w:t xml:space="preserve"> </w:t>
        </w:r>
      </w:ins>
      <w:ins w:id="559" w:author="Stefanie Lane" w:date="2023-02-07T18:28:00Z">
        <w:r w:rsidR="000A72FC">
          <w:t xml:space="preserve">recovers as dominant vegetation, but its seed bank presence is much lower in 10 </w:t>
        </w:r>
        <w:proofErr w:type="spellStart"/>
        <w:r w:rsidR="000A72FC">
          <w:t>yr</w:t>
        </w:r>
        <w:proofErr w:type="spellEnd"/>
        <w:r w:rsidR="000A72FC">
          <w:t xml:space="preserve"> old sites than Undisturbed. </w:t>
        </w:r>
      </w:ins>
      <w:ins w:id="560" w:author="Stefanie Lane" w:date="2023-02-07T18:27:00Z">
        <w:r w:rsidR="000A72FC">
          <w:t xml:space="preserve"> </w:t>
        </w:r>
      </w:ins>
    </w:p>
    <w:p w14:paraId="2D802F9D" w14:textId="4672A5DD" w:rsidR="00581E0C" w:rsidRPr="00191266" w:rsidRDefault="00F35B78" w:rsidP="001E61C3">
      <w:pPr>
        <w:pStyle w:val="ListParagraph"/>
        <w:numPr>
          <w:ilvl w:val="0"/>
          <w:numId w:val="9"/>
        </w:numPr>
        <w:rPr>
          <w:ins w:id="561" w:author="Stefanie Lane" w:date="2023-02-04T12:07:00Z"/>
          <w:rPrChange w:id="562" w:author="Stefanie Lane" w:date="2023-02-07T19:00:00Z">
            <w:rPr>
              <w:ins w:id="563" w:author="Stefanie Lane" w:date="2023-02-04T12:07:00Z"/>
            </w:rPr>
          </w:rPrChange>
        </w:rPr>
        <w:pPrChange w:id="564" w:author="Stefanie Lane" w:date="2023-02-04T12:02:00Z">
          <w:pPr/>
        </w:pPrChange>
      </w:pPr>
      <w:ins w:id="565" w:author="Stefanie Lane" w:date="2023-02-07T18:30:00Z">
        <w:r>
          <w:t xml:space="preserve">Native forb </w:t>
        </w:r>
        <w:proofErr w:type="spellStart"/>
        <w:r>
          <w:rPr>
            <w:i/>
          </w:rPr>
          <w:t>Symphiotrichum</w:t>
        </w:r>
        <w:proofErr w:type="spellEnd"/>
        <w:r>
          <w:rPr>
            <w:i/>
          </w:rPr>
          <w:t xml:space="preserve"> subspicatum</w:t>
        </w:r>
        <w:r>
          <w:t xml:space="preserve"> was dominant in Undisturbed sites</w:t>
        </w:r>
        <w:r w:rsidR="00533878">
          <w:t>, but was absent or nearly absent from 10-year old exclosures</w:t>
        </w:r>
      </w:ins>
      <w:ins w:id="566" w:author="Stefanie Lane" w:date="2023-02-07T18:46:00Z">
        <w:r w:rsidR="002D6809">
          <w:t xml:space="preserve">. </w:t>
        </w:r>
        <w:r w:rsidR="002D6809">
          <w:rPr>
            <w:i/>
          </w:rPr>
          <w:t>Potentilla pacifica</w:t>
        </w:r>
        <w:r w:rsidR="002D6809">
          <w:t xml:space="preserve"> recovered in both vegetation and surface seed bank</w:t>
        </w:r>
      </w:ins>
      <w:ins w:id="567" w:author="Stefanie Lane" w:date="2023-02-07T18:30:00Z">
        <w:r w:rsidR="00533878">
          <w:t xml:space="preserve">. </w:t>
        </w:r>
      </w:ins>
      <w:ins w:id="568" w:author="Stefanie Lane" w:date="2023-02-07T18:46:00Z">
        <w:r w:rsidR="002D6809">
          <w:t>Thus, w</w:t>
        </w:r>
      </w:ins>
      <w:ins w:id="569" w:author="Stefanie Lane" w:date="2023-02-07T18:30:00Z">
        <w:r w:rsidR="00533878">
          <w:t xml:space="preserve">hile TPGs may recover, other </w:t>
        </w:r>
      </w:ins>
      <w:ins w:id="570" w:author="Stefanie Lane" w:date="2023-02-07T18:31:00Z">
        <w:r w:rsidR="00533878">
          <w:t xml:space="preserve">taxonomic </w:t>
        </w:r>
      </w:ins>
      <w:ins w:id="571" w:author="Stefanie Lane" w:date="2023-02-07T18:30:00Z">
        <w:r w:rsidR="00533878">
          <w:t>floristic richness</w:t>
        </w:r>
      </w:ins>
      <w:ins w:id="572" w:author="Stefanie Lane" w:date="2023-02-07T18:31:00Z">
        <w:r w:rsidR="00533878">
          <w:t xml:space="preserve"> may be lost. </w:t>
        </w:r>
      </w:ins>
    </w:p>
    <w:p w14:paraId="7BA51D81" w14:textId="0869E483" w:rsidR="007159F4" w:rsidRDefault="007159F4" w:rsidP="001E61C3">
      <w:pPr>
        <w:rPr>
          <w:ins w:id="573" w:author="Stefanie Lane" w:date="2023-02-04T12:07:00Z"/>
          <w:rFonts w:cstheme="minorHAnsi"/>
        </w:rPr>
      </w:pPr>
    </w:p>
    <w:p w14:paraId="31BD5E9D" w14:textId="388A9E44" w:rsidR="000E6572" w:rsidRDefault="000E6572" w:rsidP="000E6572">
      <w:pPr>
        <w:pStyle w:val="Caption"/>
        <w:keepNext/>
        <w:rPr>
          <w:ins w:id="574" w:author="Stefanie Lane" w:date="2023-02-04T16:06:00Z"/>
        </w:rPr>
        <w:pPrChange w:id="575" w:author="Stefanie Lane" w:date="2023-02-04T16:06:00Z">
          <w:pPr/>
        </w:pPrChange>
      </w:pPr>
      <w:ins w:id="576" w:author="Stefanie Lane" w:date="2023-02-04T16:06:00Z">
        <w:r>
          <w:t xml:space="preserve">Table </w:t>
        </w:r>
        <w:r>
          <w:fldChar w:fldCharType="begin"/>
        </w:r>
        <w:r>
          <w:instrText xml:space="preserve"> SEQ Table \* ARABIC </w:instrText>
        </w:r>
      </w:ins>
      <w:r>
        <w:fldChar w:fldCharType="separate"/>
      </w:r>
      <w:ins w:id="577" w:author="Stefanie Lane" w:date="2023-02-07T18:19:00Z">
        <w:r w:rsidR="004270C5">
          <w:rPr>
            <w:noProof/>
          </w:rPr>
          <w:t>1</w:t>
        </w:r>
      </w:ins>
      <w:ins w:id="578" w:author="Stefanie Lane" w:date="2023-02-04T16:06:00Z">
        <w:r>
          <w:fldChar w:fldCharType="end"/>
        </w:r>
        <w:r>
          <w:t>. I</w:t>
        </w:r>
        <w:r>
          <w:t>ndicator species analysis identifies which species significantly characterize the above-ground vegetation (left panel) and surface seed bank (right panel) for each disturbance condition, or combination of “recently disturbed” (1-year old exclosures and Grubbed sites) and “recovered” (10-year old exclosures and Undisturbed sites) disturbance conditions. Non-native species are indicated by</w:t>
        </w:r>
      </w:ins>
      <w:ins w:id="579" w:author="Stefanie Lane" w:date="2023-02-04T16:08:00Z">
        <w:r w:rsidR="00183D75">
          <w:t xml:space="preserve"> asterisk</w:t>
        </w:r>
      </w:ins>
      <w:ins w:id="580" w:author="Stefanie Lane" w:date="2023-02-04T16:06:00Z">
        <w:r>
          <w:t xml:space="preserve"> (*</w:t>
        </w:r>
      </w:ins>
      <w:ins w:id="581" w:author="Stefanie Lane" w:date="2023-02-04T16:07:00Z">
        <w:r>
          <w:t>); tall perennial graminoids indicated by</w:t>
        </w:r>
      </w:ins>
      <w:ins w:id="582" w:author="Stefanie Lane" w:date="2023-02-04T16:08:00Z">
        <w:r w:rsidR="00183D75">
          <w:t xml:space="preserve"> plus sign</w:t>
        </w:r>
      </w:ins>
      <w:ins w:id="583" w:author="Stefanie Lane" w:date="2023-02-04T16:07:00Z">
        <w:r>
          <w:t xml:space="preserve"> (</w:t>
        </w:r>
        <w:r w:rsidRPr="00183D75">
          <w:rPr>
            <w:vertAlign w:val="superscript"/>
            <w:rPrChange w:id="584" w:author="Stefanie Lane" w:date="2023-02-04T16:07:00Z">
              <w:rPr/>
            </w:rPrChange>
          </w:rPr>
          <w:t>+</w:t>
        </w:r>
        <w:r>
          <w:t>)</w:t>
        </w:r>
      </w:ins>
      <w:ins w:id="585" w:author="Stefanie Lane" w:date="2023-02-04T16:06:00Z">
        <w:r>
          <w:t>.</w:t>
        </w:r>
      </w:ins>
    </w:p>
    <w:tbl>
      <w:tblPr>
        <w:tblW w:w="9460" w:type="dxa"/>
        <w:tblLook w:val="04A0" w:firstRow="1" w:lastRow="0" w:firstColumn="1" w:lastColumn="0" w:noHBand="0" w:noVBand="1"/>
      </w:tblPr>
      <w:tblGrid>
        <w:gridCol w:w="1533"/>
        <w:gridCol w:w="2362"/>
        <w:gridCol w:w="805"/>
        <w:gridCol w:w="340"/>
        <w:gridCol w:w="1352"/>
        <w:gridCol w:w="2288"/>
        <w:gridCol w:w="780"/>
      </w:tblGrid>
      <w:tr w:rsidR="00F46F2F" w:rsidRPr="00F46F2F" w14:paraId="32D1C7DC" w14:textId="77777777" w:rsidTr="00F46F2F">
        <w:trPr>
          <w:trHeight w:val="370"/>
          <w:ins w:id="586" w:author="Stefanie Lane" w:date="2023-02-04T16:06:00Z"/>
        </w:trPr>
        <w:tc>
          <w:tcPr>
            <w:tcW w:w="4700" w:type="dxa"/>
            <w:gridSpan w:val="3"/>
            <w:tcBorders>
              <w:top w:val="nil"/>
              <w:left w:val="nil"/>
              <w:bottom w:val="nil"/>
              <w:right w:val="nil"/>
            </w:tcBorders>
            <w:shd w:val="clear" w:color="auto" w:fill="auto"/>
            <w:noWrap/>
            <w:vAlign w:val="bottom"/>
            <w:hideMark/>
          </w:tcPr>
          <w:p w14:paraId="737D9E27" w14:textId="77777777" w:rsidR="00F46F2F" w:rsidRPr="00F46F2F" w:rsidRDefault="00F46F2F" w:rsidP="00F46F2F">
            <w:pPr>
              <w:spacing w:after="0" w:line="240" w:lineRule="auto"/>
              <w:jc w:val="center"/>
              <w:rPr>
                <w:ins w:id="587" w:author="Stefanie Lane" w:date="2023-02-04T16:06:00Z"/>
                <w:rFonts w:ascii="Calibri" w:eastAsia="Times New Roman" w:hAnsi="Calibri" w:cs="Calibri"/>
                <w:color w:val="000000"/>
                <w:sz w:val="28"/>
                <w:szCs w:val="28"/>
              </w:rPr>
            </w:pPr>
            <w:ins w:id="588" w:author="Stefanie Lane" w:date="2023-02-04T16:06:00Z">
              <w:r w:rsidRPr="00F46F2F">
                <w:rPr>
                  <w:rFonts w:ascii="Calibri" w:eastAsia="Times New Roman" w:hAnsi="Calibri" w:cs="Calibri"/>
                  <w:color w:val="000000"/>
                  <w:sz w:val="28"/>
                  <w:szCs w:val="28"/>
                </w:rPr>
                <w:t>Above Ground Vegetation</w:t>
              </w:r>
            </w:ins>
          </w:p>
        </w:tc>
        <w:tc>
          <w:tcPr>
            <w:tcW w:w="340" w:type="dxa"/>
            <w:tcBorders>
              <w:top w:val="nil"/>
              <w:left w:val="nil"/>
              <w:bottom w:val="nil"/>
              <w:right w:val="nil"/>
            </w:tcBorders>
            <w:shd w:val="clear" w:color="auto" w:fill="auto"/>
            <w:noWrap/>
            <w:vAlign w:val="bottom"/>
            <w:hideMark/>
          </w:tcPr>
          <w:p w14:paraId="352945A4" w14:textId="77777777" w:rsidR="00F46F2F" w:rsidRPr="00F46F2F" w:rsidRDefault="00F46F2F" w:rsidP="00F46F2F">
            <w:pPr>
              <w:spacing w:after="0" w:line="240" w:lineRule="auto"/>
              <w:jc w:val="center"/>
              <w:rPr>
                <w:ins w:id="589" w:author="Stefanie Lane" w:date="2023-02-04T16:06:00Z"/>
                <w:rFonts w:ascii="Calibri" w:eastAsia="Times New Roman" w:hAnsi="Calibri" w:cs="Calibri"/>
                <w:color w:val="000000"/>
                <w:sz w:val="28"/>
                <w:szCs w:val="28"/>
              </w:rPr>
            </w:pPr>
          </w:p>
        </w:tc>
        <w:tc>
          <w:tcPr>
            <w:tcW w:w="4420" w:type="dxa"/>
            <w:gridSpan w:val="3"/>
            <w:tcBorders>
              <w:top w:val="nil"/>
              <w:left w:val="nil"/>
              <w:bottom w:val="nil"/>
              <w:right w:val="nil"/>
            </w:tcBorders>
            <w:shd w:val="clear" w:color="auto" w:fill="auto"/>
            <w:noWrap/>
            <w:vAlign w:val="bottom"/>
            <w:hideMark/>
          </w:tcPr>
          <w:p w14:paraId="0B6167A4" w14:textId="77777777" w:rsidR="00F46F2F" w:rsidRPr="00F46F2F" w:rsidRDefault="00F46F2F" w:rsidP="00F46F2F">
            <w:pPr>
              <w:spacing w:after="0" w:line="240" w:lineRule="auto"/>
              <w:jc w:val="center"/>
              <w:rPr>
                <w:ins w:id="590" w:author="Stefanie Lane" w:date="2023-02-04T16:06:00Z"/>
                <w:rFonts w:ascii="Calibri" w:eastAsia="Times New Roman" w:hAnsi="Calibri" w:cs="Calibri"/>
                <w:color w:val="000000"/>
                <w:sz w:val="28"/>
                <w:szCs w:val="28"/>
              </w:rPr>
            </w:pPr>
            <w:ins w:id="591" w:author="Stefanie Lane" w:date="2023-02-04T16:06:00Z">
              <w:r w:rsidRPr="00F46F2F">
                <w:rPr>
                  <w:rFonts w:ascii="Calibri" w:eastAsia="Times New Roman" w:hAnsi="Calibri" w:cs="Calibri"/>
                  <w:color w:val="000000"/>
                  <w:sz w:val="28"/>
                  <w:szCs w:val="28"/>
                </w:rPr>
                <w:t>Below Ground Seed Bank</w:t>
              </w:r>
            </w:ins>
          </w:p>
        </w:tc>
      </w:tr>
      <w:tr w:rsidR="00F46F2F" w:rsidRPr="00F46F2F" w14:paraId="1C9EC666" w14:textId="77777777" w:rsidTr="00F46F2F">
        <w:trPr>
          <w:trHeight w:val="300"/>
          <w:ins w:id="592" w:author="Stefanie Lane" w:date="2023-02-04T16:06:00Z"/>
        </w:trPr>
        <w:tc>
          <w:tcPr>
            <w:tcW w:w="1533" w:type="dxa"/>
            <w:tcBorders>
              <w:top w:val="nil"/>
              <w:left w:val="nil"/>
              <w:bottom w:val="single" w:sz="8" w:space="0" w:color="auto"/>
              <w:right w:val="nil"/>
            </w:tcBorders>
            <w:shd w:val="clear" w:color="auto" w:fill="auto"/>
            <w:vAlign w:val="center"/>
            <w:hideMark/>
          </w:tcPr>
          <w:p w14:paraId="34ED0F20" w14:textId="77777777" w:rsidR="00F46F2F" w:rsidRPr="00F46F2F" w:rsidRDefault="00F46F2F" w:rsidP="00F46F2F">
            <w:pPr>
              <w:spacing w:after="0" w:line="240" w:lineRule="auto"/>
              <w:jc w:val="center"/>
              <w:rPr>
                <w:ins w:id="593" w:author="Stefanie Lane" w:date="2023-02-04T16:06:00Z"/>
                <w:rFonts w:ascii="Calibri" w:eastAsia="Times New Roman" w:hAnsi="Calibri" w:cs="Calibri"/>
                <w:b/>
                <w:bCs/>
                <w:color w:val="000000"/>
              </w:rPr>
            </w:pPr>
            <w:ins w:id="594" w:author="Stefanie Lane" w:date="2023-02-04T16:06:00Z">
              <w:r w:rsidRPr="00F46F2F">
                <w:rPr>
                  <w:rFonts w:ascii="Calibri" w:eastAsia="Times New Roman" w:hAnsi="Calibri" w:cs="Calibri"/>
                  <w:b/>
                  <w:bCs/>
                  <w:color w:val="000000"/>
                </w:rPr>
                <w:t>Disturbance</w:t>
              </w:r>
            </w:ins>
          </w:p>
        </w:tc>
        <w:tc>
          <w:tcPr>
            <w:tcW w:w="2362" w:type="dxa"/>
            <w:tcBorders>
              <w:top w:val="nil"/>
              <w:left w:val="nil"/>
              <w:bottom w:val="single" w:sz="8" w:space="0" w:color="auto"/>
              <w:right w:val="nil"/>
            </w:tcBorders>
            <w:shd w:val="clear" w:color="auto" w:fill="auto"/>
            <w:noWrap/>
            <w:vAlign w:val="center"/>
            <w:hideMark/>
          </w:tcPr>
          <w:p w14:paraId="056A0E0E" w14:textId="77777777" w:rsidR="00F46F2F" w:rsidRPr="00F46F2F" w:rsidRDefault="00F46F2F" w:rsidP="00F46F2F">
            <w:pPr>
              <w:spacing w:after="0" w:line="240" w:lineRule="auto"/>
              <w:jc w:val="center"/>
              <w:rPr>
                <w:ins w:id="595" w:author="Stefanie Lane" w:date="2023-02-04T16:06:00Z"/>
                <w:rFonts w:ascii="Calibri" w:eastAsia="Times New Roman" w:hAnsi="Calibri" w:cs="Calibri"/>
                <w:b/>
                <w:bCs/>
                <w:color w:val="000000"/>
              </w:rPr>
            </w:pPr>
            <w:ins w:id="596" w:author="Stefanie Lane" w:date="2023-02-04T16:06:00Z">
              <w:r w:rsidRPr="00F46F2F">
                <w:rPr>
                  <w:rFonts w:ascii="Calibri" w:eastAsia="Times New Roman" w:hAnsi="Calibri" w:cs="Calibri"/>
                  <w:b/>
                  <w:bCs/>
                  <w:color w:val="000000"/>
                </w:rPr>
                <w:t>Species</w:t>
              </w:r>
            </w:ins>
          </w:p>
        </w:tc>
        <w:tc>
          <w:tcPr>
            <w:tcW w:w="805" w:type="dxa"/>
            <w:tcBorders>
              <w:top w:val="nil"/>
              <w:left w:val="nil"/>
              <w:bottom w:val="single" w:sz="8" w:space="0" w:color="auto"/>
              <w:right w:val="nil"/>
            </w:tcBorders>
            <w:shd w:val="clear" w:color="auto" w:fill="auto"/>
            <w:noWrap/>
            <w:vAlign w:val="center"/>
            <w:hideMark/>
          </w:tcPr>
          <w:p w14:paraId="50A9D0E1" w14:textId="77777777" w:rsidR="00F46F2F" w:rsidRPr="00F46F2F" w:rsidRDefault="00F46F2F" w:rsidP="00F46F2F">
            <w:pPr>
              <w:spacing w:after="0" w:line="240" w:lineRule="auto"/>
              <w:jc w:val="center"/>
              <w:rPr>
                <w:ins w:id="597" w:author="Stefanie Lane" w:date="2023-02-04T16:06:00Z"/>
                <w:rFonts w:ascii="Calibri" w:eastAsia="Times New Roman" w:hAnsi="Calibri" w:cs="Calibri"/>
                <w:b/>
                <w:bCs/>
                <w:color w:val="000000"/>
              </w:rPr>
            </w:pPr>
            <w:ins w:id="598" w:author="Stefanie Lane" w:date="2023-02-04T16:06:00Z">
              <w:r w:rsidRPr="00F46F2F">
                <w:rPr>
                  <w:rFonts w:ascii="Calibri" w:eastAsia="Times New Roman" w:hAnsi="Calibri" w:cs="Calibri"/>
                  <w:b/>
                  <w:bCs/>
                  <w:color w:val="000000"/>
                </w:rPr>
                <w:t>p-value</w:t>
              </w:r>
            </w:ins>
          </w:p>
        </w:tc>
        <w:tc>
          <w:tcPr>
            <w:tcW w:w="340" w:type="dxa"/>
            <w:tcBorders>
              <w:top w:val="nil"/>
              <w:left w:val="nil"/>
              <w:bottom w:val="nil"/>
              <w:right w:val="nil"/>
            </w:tcBorders>
            <w:shd w:val="clear" w:color="auto" w:fill="auto"/>
            <w:noWrap/>
            <w:vAlign w:val="bottom"/>
            <w:hideMark/>
          </w:tcPr>
          <w:p w14:paraId="1DBF1E82" w14:textId="77777777" w:rsidR="00F46F2F" w:rsidRPr="00F46F2F" w:rsidRDefault="00F46F2F" w:rsidP="00F46F2F">
            <w:pPr>
              <w:spacing w:after="0" w:line="240" w:lineRule="auto"/>
              <w:jc w:val="center"/>
              <w:rPr>
                <w:ins w:id="599" w:author="Stefanie Lane" w:date="2023-02-04T16:06:00Z"/>
                <w:rFonts w:ascii="Calibri" w:eastAsia="Times New Roman" w:hAnsi="Calibri" w:cs="Calibri"/>
                <w:b/>
                <w:bCs/>
                <w:color w:val="000000"/>
              </w:rPr>
            </w:pPr>
          </w:p>
        </w:tc>
        <w:tc>
          <w:tcPr>
            <w:tcW w:w="1352" w:type="dxa"/>
            <w:tcBorders>
              <w:top w:val="nil"/>
              <w:left w:val="nil"/>
              <w:bottom w:val="single" w:sz="8" w:space="0" w:color="auto"/>
              <w:right w:val="nil"/>
            </w:tcBorders>
            <w:shd w:val="clear" w:color="auto" w:fill="auto"/>
            <w:vAlign w:val="center"/>
            <w:hideMark/>
          </w:tcPr>
          <w:p w14:paraId="480221BD" w14:textId="77777777" w:rsidR="00F46F2F" w:rsidRPr="00F46F2F" w:rsidRDefault="00F46F2F" w:rsidP="00F46F2F">
            <w:pPr>
              <w:spacing w:after="0" w:line="240" w:lineRule="auto"/>
              <w:jc w:val="center"/>
              <w:rPr>
                <w:ins w:id="600" w:author="Stefanie Lane" w:date="2023-02-04T16:06:00Z"/>
                <w:rFonts w:ascii="Calibri" w:eastAsia="Times New Roman" w:hAnsi="Calibri" w:cs="Calibri"/>
                <w:b/>
                <w:bCs/>
                <w:color w:val="000000"/>
              </w:rPr>
            </w:pPr>
            <w:ins w:id="601" w:author="Stefanie Lane" w:date="2023-02-04T16:06:00Z">
              <w:r w:rsidRPr="00F46F2F">
                <w:rPr>
                  <w:rFonts w:ascii="Calibri" w:eastAsia="Times New Roman" w:hAnsi="Calibri" w:cs="Calibri"/>
                  <w:b/>
                  <w:bCs/>
                  <w:color w:val="000000"/>
                </w:rPr>
                <w:t>Disturbance</w:t>
              </w:r>
            </w:ins>
          </w:p>
        </w:tc>
        <w:tc>
          <w:tcPr>
            <w:tcW w:w="2288" w:type="dxa"/>
            <w:tcBorders>
              <w:top w:val="nil"/>
              <w:left w:val="nil"/>
              <w:bottom w:val="single" w:sz="8" w:space="0" w:color="auto"/>
              <w:right w:val="nil"/>
            </w:tcBorders>
            <w:shd w:val="clear" w:color="auto" w:fill="auto"/>
            <w:noWrap/>
            <w:vAlign w:val="center"/>
            <w:hideMark/>
          </w:tcPr>
          <w:p w14:paraId="14D53890" w14:textId="77777777" w:rsidR="00F46F2F" w:rsidRPr="00F46F2F" w:rsidRDefault="00F46F2F" w:rsidP="00F46F2F">
            <w:pPr>
              <w:spacing w:after="0" w:line="240" w:lineRule="auto"/>
              <w:jc w:val="center"/>
              <w:rPr>
                <w:ins w:id="602" w:author="Stefanie Lane" w:date="2023-02-04T16:06:00Z"/>
                <w:rFonts w:ascii="Calibri" w:eastAsia="Times New Roman" w:hAnsi="Calibri" w:cs="Calibri"/>
                <w:b/>
                <w:bCs/>
                <w:color w:val="000000"/>
              </w:rPr>
            </w:pPr>
            <w:ins w:id="603" w:author="Stefanie Lane" w:date="2023-02-04T16:06:00Z">
              <w:r w:rsidRPr="00F46F2F">
                <w:rPr>
                  <w:rFonts w:ascii="Calibri" w:eastAsia="Times New Roman" w:hAnsi="Calibri" w:cs="Calibri"/>
                  <w:b/>
                  <w:bCs/>
                  <w:color w:val="000000"/>
                </w:rPr>
                <w:t>Species</w:t>
              </w:r>
            </w:ins>
          </w:p>
        </w:tc>
        <w:tc>
          <w:tcPr>
            <w:tcW w:w="780" w:type="dxa"/>
            <w:tcBorders>
              <w:top w:val="nil"/>
              <w:left w:val="nil"/>
              <w:bottom w:val="single" w:sz="8" w:space="0" w:color="auto"/>
              <w:right w:val="nil"/>
            </w:tcBorders>
            <w:shd w:val="clear" w:color="auto" w:fill="auto"/>
            <w:noWrap/>
            <w:vAlign w:val="center"/>
            <w:hideMark/>
          </w:tcPr>
          <w:p w14:paraId="52E7AB2D" w14:textId="77777777" w:rsidR="00F46F2F" w:rsidRPr="00F46F2F" w:rsidRDefault="00F46F2F" w:rsidP="00F46F2F">
            <w:pPr>
              <w:spacing w:after="0" w:line="240" w:lineRule="auto"/>
              <w:jc w:val="center"/>
              <w:rPr>
                <w:ins w:id="604" w:author="Stefanie Lane" w:date="2023-02-04T16:06:00Z"/>
                <w:rFonts w:ascii="Calibri" w:eastAsia="Times New Roman" w:hAnsi="Calibri" w:cs="Calibri"/>
                <w:b/>
                <w:bCs/>
                <w:color w:val="000000"/>
              </w:rPr>
            </w:pPr>
            <w:ins w:id="605" w:author="Stefanie Lane" w:date="2023-02-04T16:06:00Z">
              <w:r w:rsidRPr="00F46F2F">
                <w:rPr>
                  <w:rFonts w:ascii="Calibri" w:eastAsia="Times New Roman" w:hAnsi="Calibri" w:cs="Calibri"/>
                  <w:b/>
                  <w:bCs/>
                  <w:color w:val="000000"/>
                </w:rPr>
                <w:t>p-value</w:t>
              </w:r>
            </w:ins>
          </w:p>
        </w:tc>
      </w:tr>
      <w:tr w:rsidR="00F46F2F" w:rsidRPr="00F46F2F" w14:paraId="29C6B2A6" w14:textId="77777777" w:rsidTr="00F46F2F">
        <w:trPr>
          <w:trHeight w:val="290"/>
          <w:ins w:id="606" w:author="Stefanie Lane" w:date="2023-02-04T16:06:00Z"/>
        </w:trPr>
        <w:tc>
          <w:tcPr>
            <w:tcW w:w="1533" w:type="dxa"/>
            <w:vMerge w:val="restart"/>
            <w:tcBorders>
              <w:top w:val="nil"/>
              <w:left w:val="nil"/>
              <w:bottom w:val="single" w:sz="8" w:space="0" w:color="000000"/>
              <w:right w:val="nil"/>
            </w:tcBorders>
            <w:shd w:val="clear" w:color="auto" w:fill="auto"/>
            <w:vAlign w:val="center"/>
            <w:hideMark/>
          </w:tcPr>
          <w:p w14:paraId="122E03DC" w14:textId="77777777" w:rsidR="00F46F2F" w:rsidRPr="00F46F2F" w:rsidRDefault="00F46F2F" w:rsidP="00F46F2F">
            <w:pPr>
              <w:spacing w:after="0" w:line="240" w:lineRule="auto"/>
              <w:jc w:val="center"/>
              <w:rPr>
                <w:ins w:id="607" w:author="Stefanie Lane" w:date="2023-02-04T16:06:00Z"/>
                <w:rFonts w:ascii="Calibri" w:eastAsia="Times New Roman" w:hAnsi="Calibri" w:cs="Calibri"/>
                <w:color w:val="000000"/>
              </w:rPr>
            </w:pPr>
            <w:ins w:id="608" w:author="Stefanie Lane" w:date="2023-02-04T16:06:00Z">
              <w:r w:rsidRPr="00F46F2F">
                <w:rPr>
                  <w:rFonts w:ascii="Calibri" w:eastAsia="Times New Roman" w:hAnsi="Calibri" w:cs="Calibri"/>
                  <w:color w:val="000000"/>
                </w:rPr>
                <w:t>Grubbed</w:t>
              </w:r>
            </w:ins>
          </w:p>
        </w:tc>
        <w:tc>
          <w:tcPr>
            <w:tcW w:w="2362" w:type="dxa"/>
            <w:tcBorders>
              <w:top w:val="nil"/>
              <w:left w:val="nil"/>
              <w:bottom w:val="single" w:sz="4" w:space="0" w:color="auto"/>
              <w:right w:val="nil"/>
            </w:tcBorders>
            <w:shd w:val="clear" w:color="auto" w:fill="auto"/>
            <w:noWrap/>
            <w:vAlign w:val="bottom"/>
            <w:hideMark/>
          </w:tcPr>
          <w:p w14:paraId="0A56C95F" w14:textId="77777777" w:rsidR="00F46F2F" w:rsidRPr="00F46F2F" w:rsidRDefault="00F46F2F" w:rsidP="00F46F2F">
            <w:pPr>
              <w:spacing w:after="0" w:line="240" w:lineRule="auto"/>
              <w:rPr>
                <w:ins w:id="609" w:author="Stefanie Lane" w:date="2023-02-04T16:06:00Z"/>
                <w:rFonts w:ascii="Calibri" w:eastAsia="Times New Roman" w:hAnsi="Calibri" w:cs="Calibri"/>
                <w:i/>
                <w:iCs/>
                <w:color w:val="000000"/>
              </w:rPr>
            </w:pPr>
            <w:ins w:id="610" w:author="Stefanie Lane" w:date="2023-02-04T16:06:00Z">
              <w:r w:rsidRPr="00F46F2F">
                <w:rPr>
                  <w:rFonts w:ascii="Calibri" w:eastAsia="Times New Roman" w:hAnsi="Calibri" w:cs="Calibri"/>
                  <w:i/>
                  <w:iCs/>
                  <w:color w:val="000000"/>
                </w:rPr>
                <w:t>Eleocharis parvula</w:t>
              </w:r>
            </w:ins>
          </w:p>
        </w:tc>
        <w:tc>
          <w:tcPr>
            <w:tcW w:w="805" w:type="dxa"/>
            <w:tcBorders>
              <w:top w:val="nil"/>
              <w:left w:val="nil"/>
              <w:bottom w:val="single" w:sz="4" w:space="0" w:color="auto"/>
              <w:right w:val="nil"/>
            </w:tcBorders>
            <w:shd w:val="clear" w:color="auto" w:fill="auto"/>
            <w:noWrap/>
            <w:vAlign w:val="bottom"/>
            <w:hideMark/>
          </w:tcPr>
          <w:p w14:paraId="3E77E8B3" w14:textId="77777777" w:rsidR="00F46F2F" w:rsidRPr="00F46F2F" w:rsidRDefault="00F46F2F" w:rsidP="00F46F2F">
            <w:pPr>
              <w:spacing w:after="0" w:line="240" w:lineRule="auto"/>
              <w:jc w:val="center"/>
              <w:rPr>
                <w:ins w:id="611" w:author="Stefanie Lane" w:date="2023-02-04T16:06:00Z"/>
                <w:rFonts w:ascii="Calibri" w:eastAsia="Times New Roman" w:hAnsi="Calibri" w:cs="Calibri"/>
                <w:color w:val="000000"/>
              </w:rPr>
            </w:pPr>
            <w:ins w:id="612" w:author="Stefanie Lane" w:date="2023-02-04T16:06:00Z">
              <w:r w:rsidRPr="00F46F2F">
                <w:rPr>
                  <w:rFonts w:ascii="Calibri" w:eastAsia="Times New Roman" w:hAnsi="Calibri" w:cs="Calibri"/>
                  <w:color w:val="000000"/>
                </w:rPr>
                <w:t>&lt; 0.01</w:t>
              </w:r>
            </w:ins>
          </w:p>
        </w:tc>
        <w:tc>
          <w:tcPr>
            <w:tcW w:w="340" w:type="dxa"/>
            <w:tcBorders>
              <w:top w:val="nil"/>
              <w:left w:val="nil"/>
              <w:bottom w:val="nil"/>
              <w:right w:val="nil"/>
            </w:tcBorders>
            <w:shd w:val="clear" w:color="000000" w:fill="E7E6E6"/>
            <w:noWrap/>
            <w:vAlign w:val="bottom"/>
            <w:hideMark/>
          </w:tcPr>
          <w:p w14:paraId="1926F4CB" w14:textId="77777777" w:rsidR="00F46F2F" w:rsidRPr="00F46F2F" w:rsidRDefault="00F46F2F" w:rsidP="00F46F2F">
            <w:pPr>
              <w:spacing w:after="0" w:line="240" w:lineRule="auto"/>
              <w:rPr>
                <w:ins w:id="613" w:author="Stefanie Lane" w:date="2023-02-04T16:06:00Z"/>
                <w:rFonts w:ascii="Calibri" w:eastAsia="Times New Roman" w:hAnsi="Calibri" w:cs="Calibri"/>
                <w:color w:val="000000"/>
              </w:rPr>
            </w:pPr>
            <w:ins w:id="614" w:author="Stefanie Lane" w:date="2023-02-04T16:06:00Z">
              <w:r w:rsidRPr="00F46F2F">
                <w:rPr>
                  <w:rFonts w:ascii="Calibri" w:eastAsia="Times New Roman" w:hAnsi="Calibri" w:cs="Calibri"/>
                  <w:color w:val="000000"/>
                </w:rPr>
                <w:t> </w:t>
              </w:r>
            </w:ins>
          </w:p>
        </w:tc>
        <w:tc>
          <w:tcPr>
            <w:tcW w:w="1352" w:type="dxa"/>
            <w:vMerge w:val="restart"/>
            <w:tcBorders>
              <w:top w:val="nil"/>
              <w:left w:val="nil"/>
              <w:bottom w:val="single" w:sz="8" w:space="0" w:color="000000"/>
              <w:right w:val="nil"/>
            </w:tcBorders>
            <w:shd w:val="clear" w:color="auto" w:fill="auto"/>
            <w:vAlign w:val="center"/>
            <w:hideMark/>
          </w:tcPr>
          <w:p w14:paraId="0689DA74" w14:textId="77777777" w:rsidR="00F46F2F" w:rsidRPr="00F46F2F" w:rsidRDefault="00F46F2F" w:rsidP="00F46F2F">
            <w:pPr>
              <w:spacing w:after="0" w:line="240" w:lineRule="auto"/>
              <w:jc w:val="center"/>
              <w:rPr>
                <w:ins w:id="615" w:author="Stefanie Lane" w:date="2023-02-04T16:06:00Z"/>
                <w:rFonts w:ascii="Calibri" w:eastAsia="Times New Roman" w:hAnsi="Calibri" w:cs="Calibri"/>
                <w:color w:val="000000"/>
              </w:rPr>
            </w:pPr>
            <w:ins w:id="616" w:author="Stefanie Lane" w:date="2023-02-04T16:06:00Z">
              <w:r w:rsidRPr="00F46F2F">
                <w:rPr>
                  <w:rFonts w:ascii="Calibri" w:eastAsia="Times New Roman" w:hAnsi="Calibri" w:cs="Calibri"/>
                  <w:color w:val="000000"/>
                </w:rPr>
                <w:t>Grubbed</w:t>
              </w:r>
            </w:ins>
          </w:p>
        </w:tc>
        <w:tc>
          <w:tcPr>
            <w:tcW w:w="2288" w:type="dxa"/>
            <w:vMerge w:val="restart"/>
            <w:tcBorders>
              <w:top w:val="nil"/>
              <w:left w:val="nil"/>
              <w:bottom w:val="single" w:sz="8" w:space="0" w:color="000000"/>
              <w:right w:val="nil"/>
            </w:tcBorders>
            <w:shd w:val="clear" w:color="auto" w:fill="auto"/>
            <w:noWrap/>
            <w:vAlign w:val="center"/>
            <w:hideMark/>
          </w:tcPr>
          <w:p w14:paraId="718E4B49" w14:textId="77777777" w:rsidR="00F46F2F" w:rsidRPr="00F46F2F" w:rsidRDefault="00F46F2F" w:rsidP="00183D75">
            <w:pPr>
              <w:spacing w:after="0" w:line="240" w:lineRule="auto"/>
              <w:rPr>
                <w:ins w:id="617" w:author="Stefanie Lane" w:date="2023-02-04T16:06:00Z"/>
                <w:rFonts w:ascii="Calibri" w:eastAsia="Times New Roman" w:hAnsi="Calibri" w:cs="Calibri"/>
                <w:i/>
                <w:iCs/>
                <w:color w:val="000000"/>
              </w:rPr>
              <w:pPrChange w:id="618" w:author="Stefanie Lane" w:date="2023-02-04T16:07:00Z">
                <w:pPr>
                  <w:spacing w:after="0" w:line="240" w:lineRule="auto"/>
                  <w:jc w:val="center"/>
                </w:pPr>
              </w:pPrChange>
            </w:pPr>
            <w:ins w:id="619" w:author="Stefanie Lane" w:date="2023-02-04T16:06:00Z">
              <w:r w:rsidRPr="00F46F2F">
                <w:rPr>
                  <w:rFonts w:ascii="Calibri" w:eastAsia="Times New Roman" w:hAnsi="Calibri" w:cs="Calibri"/>
                  <w:i/>
                  <w:iCs/>
                  <w:color w:val="000000"/>
                </w:rPr>
                <w:t>Salicornia depressa</w:t>
              </w:r>
            </w:ins>
          </w:p>
        </w:tc>
        <w:tc>
          <w:tcPr>
            <w:tcW w:w="780" w:type="dxa"/>
            <w:vMerge w:val="restart"/>
            <w:tcBorders>
              <w:top w:val="nil"/>
              <w:left w:val="nil"/>
              <w:bottom w:val="single" w:sz="8" w:space="0" w:color="000000"/>
              <w:right w:val="nil"/>
            </w:tcBorders>
            <w:shd w:val="clear" w:color="auto" w:fill="auto"/>
            <w:noWrap/>
            <w:vAlign w:val="center"/>
            <w:hideMark/>
          </w:tcPr>
          <w:p w14:paraId="7AEB23BB" w14:textId="77777777" w:rsidR="00F46F2F" w:rsidRPr="00F46F2F" w:rsidRDefault="00F46F2F" w:rsidP="00F46F2F">
            <w:pPr>
              <w:spacing w:after="0" w:line="240" w:lineRule="auto"/>
              <w:jc w:val="center"/>
              <w:rPr>
                <w:ins w:id="620" w:author="Stefanie Lane" w:date="2023-02-04T16:06:00Z"/>
                <w:rFonts w:ascii="Calibri" w:eastAsia="Times New Roman" w:hAnsi="Calibri" w:cs="Calibri"/>
                <w:color w:val="000000"/>
              </w:rPr>
            </w:pPr>
            <w:ins w:id="621" w:author="Stefanie Lane" w:date="2023-02-04T16:06:00Z">
              <w:r w:rsidRPr="00F46F2F">
                <w:rPr>
                  <w:rFonts w:ascii="Calibri" w:eastAsia="Times New Roman" w:hAnsi="Calibri" w:cs="Calibri"/>
                  <w:color w:val="000000"/>
                </w:rPr>
                <w:t>0.01</w:t>
              </w:r>
            </w:ins>
          </w:p>
        </w:tc>
      </w:tr>
      <w:tr w:rsidR="00F46F2F" w:rsidRPr="00F46F2F" w14:paraId="5A0A40A9" w14:textId="77777777" w:rsidTr="00F46F2F">
        <w:trPr>
          <w:trHeight w:val="300"/>
          <w:ins w:id="622" w:author="Stefanie Lane" w:date="2023-02-04T16:06:00Z"/>
        </w:trPr>
        <w:tc>
          <w:tcPr>
            <w:tcW w:w="1533" w:type="dxa"/>
            <w:vMerge/>
            <w:tcBorders>
              <w:top w:val="nil"/>
              <w:left w:val="nil"/>
              <w:bottom w:val="single" w:sz="8" w:space="0" w:color="000000"/>
              <w:right w:val="nil"/>
            </w:tcBorders>
            <w:vAlign w:val="center"/>
            <w:hideMark/>
          </w:tcPr>
          <w:p w14:paraId="46C04B91" w14:textId="77777777" w:rsidR="00F46F2F" w:rsidRPr="00F46F2F" w:rsidRDefault="00F46F2F" w:rsidP="00F46F2F">
            <w:pPr>
              <w:spacing w:after="0" w:line="240" w:lineRule="auto"/>
              <w:rPr>
                <w:ins w:id="623" w:author="Stefanie Lane" w:date="2023-02-04T16:06:00Z"/>
                <w:rFonts w:ascii="Calibri" w:eastAsia="Times New Roman" w:hAnsi="Calibri" w:cs="Calibri"/>
                <w:color w:val="000000"/>
              </w:rPr>
            </w:pPr>
          </w:p>
        </w:tc>
        <w:tc>
          <w:tcPr>
            <w:tcW w:w="2362" w:type="dxa"/>
            <w:tcBorders>
              <w:top w:val="nil"/>
              <w:left w:val="nil"/>
              <w:bottom w:val="single" w:sz="8" w:space="0" w:color="auto"/>
              <w:right w:val="nil"/>
            </w:tcBorders>
            <w:shd w:val="clear" w:color="auto" w:fill="auto"/>
            <w:noWrap/>
            <w:vAlign w:val="bottom"/>
            <w:hideMark/>
          </w:tcPr>
          <w:p w14:paraId="5A1FDB88" w14:textId="77777777" w:rsidR="00F46F2F" w:rsidRPr="00F46F2F" w:rsidRDefault="00F46F2F" w:rsidP="00F46F2F">
            <w:pPr>
              <w:spacing w:after="0" w:line="240" w:lineRule="auto"/>
              <w:rPr>
                <w:ins w:id="624" w:author="Stefanie Lane" w:date="2023-02-04T16:06:00Z"/>
                <w:rFonts w:ascii="Calibri" w:eastAsia="Times New Roman" w:hAnsi="Calibri" w:cs="Calibri"/>
                <w:i/>
                <w:iCs/>
                <w:color w:val="000000"/>
              </w:rPr>
            </w:pPr>
            <w:ins w:id="625" w:author="Stefanie Lane" w:date="2023-02-04T16:06:00Z">
              <w:r w:rsidRPr="00F46F2F">
                <w:rPr>
                  <w:rFonts w:ascii="Calibri" w:eastAsia="Times New Roman" w:hAnsi="Calibri" w:cs="Calibri"/>
                  <w:i/>
                  <w:iCs/>
                  <w:color w:val="000000"/>
                </w:rPr>
                <w:t>Cotula coronopifolia*</w:t>
              </w:r>
            </w:ins>
          </w:p>
        </w:tc>
        <w:tc>
          <w:tcPr>
            <w:tcW w:w="805" w:type="dxa"/>
            <w:tcBorders>
              <w:top w:val="nil"/>
              <w:left w:val="nil"/>
              <w:bottom w:val="single" w:sz="8" w:space="0" w:color="auto"/>
              <w:right w:val="nil"/>
            </w:tcBorders>
            <w:shd w:val="clear" w:color="auto" w:fill="auto"/>
            <w:noWrap/>
            <w:vAlign w:val="bottom"/>
            <w:hideMark/>
          </w:tcPr>
          <w:p w14:paraId="1335D2CA" w14:textId="77777777" w:rsidR="00F46F2F" w:rsidRPr="00F46F2F" w:rsidRDefault="00F46F2F" w:rsidP="00F46F2F">
            <w:pPr>
              <w:spacing w:after="0" w:line="240" w:lineRule="auto"/>
              <w:jc w:val="center"/>
              <w:rPr>
                <w:ins w:id="626" w:author="Stefanie Lane" w:date="2023-02-04T16:06:00Z"/>
                <w:rFonts w:ascii="Calibri" w:eastAsia="Times New Roman" w:hAnsi="Calibri" w:cs="Calibri"/>
                <w:color w:val="000000"/>
              </w:rPr>
            </w:pPr>
            <w:ins w:id="627" w:author="Stefanie Lane" w:date="2023-02-04T16:06:00Z">
              <w:r w:rsidRPr="00F46F2F">
                <w:rPr>
                  <w:rFonts w:ascii="Calibri" w:eastAsia="Times New Roman" w:hAnsi="Calibri" w:cs="Calibri"/>
                  <w:color w:val="000000"/>
                </w:rPr>
                <w:t>0.04</w:t>
              </w:r>
            </w:ins>
          </w:p>
        </w:tc>
        <w:tc>
          <w:tcPr>
            <w:tcW w:w="340" w:type="dxa"/>
            <w:tcBorders>
              <w:top w:val="nil"/>
              <w:left w:val="nil"/>
              <w:bottom w:val="nil"/>
              <w:right w:val="nil"/>
            </w:tcBorders>
            <w:shd w:val="clear" w:color="000000" w:fill="E7E6E6"/>
            <w:noWrap/>
            <w:vAlign w:val="bottom"/>
            <w:hideMark/>
          </w:tcPr>
          <w:p w14:paraId="12E455D2" w14:textId="77777777" w:rsidR="00F46F2F" w:rsidRPr="00F46F2F" w:rsidRDefault="00F46F2F" w:rsidP="00F46F2F">
            <w:pPr>
              <w:spacing w:after="0" w:line="240" w:lineRule="auto"/>
              <w:rPr>
                <w:ins w:id="628" w:author="Stefanie Lane" w:date="2023-02-04T16:06:00Z"/>
                <w:rFonts w:ascii="Calibri" w:eastAsia="Times New Roman" w:hAnsi="Calibri" w:cs="Calibri"/>
                <w:color w:val="000000"/>
              </w:rPr>
            </w:pPr>
            <w:ins w:id="629" w:author="Stefanie Lane" w:date="2023-02-04T16:06:00Z">
              <w:r w:rsidRPr="00F46F2F">
                <w:rPr>
                  <w:rFonts w:ascii="Calibri" w:eastAsia="Times New Roman" w:hAnsi="Calibri" w:cs="Calibri"/>
                  <w:color w:val="000000"/>
                </w:rPr>
                <w:t> </w:t>
              </w:r>
            </w:ins>
          </w:p>
        </w:tc>
        <w:tc>
          <w:tcPr>
            <w:tcW w:w="1352" w:type="dxa"/>
            <w:vMerge/>
            <w:tcBorders>
              <w:top w:val="nil"/>
              <w:left w:val="nil"/>
              <w:bottom w:val="single" w:sz="8" w:space="0" w:color="000000"/>
              <w:right w:val="nil"/>
            </w:tcBorders>
            <w:vAlign w:val="center"/>
            <w:hideMark/>
          </w:tcPr>
          <w:p w14:paraId="5CBD02DF" w14:textId="77777777" w:rsidR="00F46F2F" w:rsidRPr="00F46F2F" w:rsidRDefault="00F46F2F" w:rsidP="00F46F2F">
            <w:pPr>
              <w:spacing w:after="0" w:line="240" w:lineRule="auto"/>
              <w:rPr>
                <w:ins w:id="630" w:author="Stefanie Lane" w:date="2023-02-04T16:06:00Z"/>
                <w:rFonts w:ascii="Calibri" w:eastAsia="Times New Roman" w:hAnsi="Calibri" w:cs="Calibri"/>
                <w:color w:val="000000"/>
              </w:rPr>
            </w:pPr>
          </w:p>
        </w:tc>
        <w:tc>
          <w:tcPr>
            <w:tcW w:w="2288" w:type="dxa"/>
            <w:vMerge/>
            <w:tcBorders>
              <w:top w:val="nil"/>
              <w:left w:val="nil"/>
              <w:bottom w:val="single" w:sz="8" w:space="0" w:color="000000"/>
              <w:right w:val="nil"/>
            </w:tcBorders>
            <w:vAlign w:val="center"/>
            <w:hideMark/>
          </w:tcPr>
          <w:p w14:paraId="5A241DF2" w14:textId="77777777" w:rsidR="00F46F2F" w:rsidRPr="00F46F2F" w:rsidRDefault="00F46F2F" w:rsidP="00F46F2F">
            <w:pPr>
              <w:spacing w:after="0" w:line="240" w:lineRule="auto"/>
              <w:rPr>
                <w:ins w:id="631" w:author="Stefanie Lane" w:date="2023-02-04T16:06:00Z"/>
                <w:rFonts w:ascii="Calibri" w:eastAsia="Times New Roman" w:hAnsi="Calibri" w:cs="Calibri"/>
                <w:i/>
                <w:iCs/>
                <w:color w:val="000000"/>
              </w:rPr>
            </w:pPr>
          </w:p>
        </w:tc>
        <w:tc>
          <w:tcPr>
            <w:tcW w:w="780" w:type="dxa"/>
            <w:vMerge/>
            <w:tcBorders>
              <w:top w:val="nil"/>
              <w:left w:val="nil"/>
              <w:bottom w:val="single" w:sz="8" w:space="0" w:color="000000"/>
              <w:right w:val="nil"/>
            </w:tcBorders>
            <w:vAlign w:val="center"/>
            <w:hideMark/>
          </w:tcPr>
          <w:p w14:paraId="369DAD33" w14:textId="77777777" w:rsidR="00F46F2F" w:rsidRPr="00F46F2F" w:rsidRDefault="00F46F2F" w:rsidP="00F46F2F">
            <w:pPr>
              <w:spacing w:after="0" w:line="240" w:lineRule="auto"/>
              <w:rPr>
                <w:ins w:id="632" w:author="Stefanie Lane" w:date="2023-02-04T16:06:00Z"/>
                <w:rFonts w:ascii="Calibri" w:eastAsia="Times New Roman" w:hAnsi="Calibri" w:cs="Calibri"/>
                <w:color w:val="000000"/>
              </w:rPr>
            </w:pPr>
          </w:p>
        </w:tc>
      </w:tr>
      <w:tr w:rsidR="00F46F2F" w:rsidRPr="00F46F2F" w14:paraId="33FD09E0" w14:textId="77777777" w:rsidTr="00F46F2F">
        <w:trPr>
          <w:trHeight w:val="290"/>
          <w:ins w:id="633" w:author="Stefanie Lane" w:date="2023-02-04T16:06:00Z"/>
        </w:trPr>
        <w:tc>
          <w:tcPr>
            <w:tcW w:w="1533" w:type="dxa"/>
            <w:vMerge w:val="restart"/>
            <w:tcBorders>
              <w:top w:val="nil"/>
              <w:left w:val="nil"/>
              <w:bottom w:val="single" w:sz="8" w:space="0" w:color="000000"/>
              <w:right w:val="nil"/>
            </w:tcBorders>
            <w:shd w:val="clear" w:color="auto" w:fill="auto"/>
            <w:vAlign w:val="center"/>
            <w:hideMark/>
          </w:tcPr>
          <w:p w14:paraId="565F8A01" w14:textId="77777777" w:rsidR="00F46F2F" w:rsidRPr="00F46F2F" w:rsidRDefault="00F46F2F" w:rsidP="00F46F2F">
            <w:pPr>
              <w:spacing w:after="0" w:line="240" w:lineRule="auto"/>
              <w:jc w:val="center"/>
              <w:rPr>
                <w:ins w:id="634" w:author="Stefanie Lane" w:date="2023-02-04T16:06:00Z"/>
                <w:rFonts w:ascii="Calibri" w:eastAsia="Times New Roman" w:hAnsi="Calibri" w:cs="Calibri"/>
                <w:color w:val="000000"/>
              </w:rPr>
            </w:pPr>
            <w:ins w:id="635" w:author="Stefanie Lane" w:date="2023-02-04T16:06:00Z">
              <w:r w:rsidRPr="00F46F2F">
                <w:rPr>
                  <w:rFonts w:ascii="Calibri" w:eastAsia="Times New Roman" w:hAnsi="Calibri" w:cs="Calibri"/>
                  <w:color w:val="000000"/>
                </w:rPr>
                <w:t>Grubbed + 1-year old exclosures</w:t>
              </w:r>
            </w:ins>
          </w:p>
        </w:tc>
        <w:tc>
          <w:tcPr>
            <w:tcW w:w="2362" w:type="dxa"/>
            <w:tcBorders>
              <w:top w:val="nil"/>
              <w:left w:val="nil"/>
              <w:bottom w:val="single" w:sz="4" w:space="0" w:color="auto"/>
              <w:right w:val="nil"/>
            </w:tcBorders>
            <w:shd w:val="clear" w:color="auto" w:fill="auto"/>
            <w:noWrap/>
            <w:vAlign w:val="bottom"/>
            <w:hideMark/>
          </w:tcPr>
          <w:p w14:paraId="2A3E36CF" w14:textId="77777777" w:rsidR="00F46F2F" w:rsidRPr="00F46F2F" w:rsidRDefault="00F46F2F" w:rsidP="00F46F2F">
            <w:pPr>
              <w:spacing w:after="0" w:line="240" w:lineRule="auto"/>
              <w:rPr>
                <w:ins w:id="636" w:author="Stefanie Lane" w:date="2023-02-04T16:06:00Z"/>
                <w:rFonts w:ascii="Calibri" w:eastAsia="Times New Roman" w:hAnsi="Calibri" w:cs="Calibri"/>
                <w:i/>
                <w:iCs/>
                <w:color w:val="000000"/>
              </w:rPr>
            </w:pPr>
            <w:ins w:id="637" w:author="Stefanie Lane" w:date="2023-02-04T16:06:00Z">
              <w:r w:rsidRPr="00F46F2F">
                <w:rPr>
                  <w:rFonts w:ascii="Calibri" w:eastAsia="Times New Roman" w:hAnsi="Calibri" w:cs="Calibri"/>
                  <w:i/>
                  <w:iCs/>
                  <w:color w:val="000000"/>
                </w:rPr>
                <w:t>Spergularia canadensis</w:t>
              </w:r>
            </w:ins>
          </w:p>
        </w:tc>
        <w:tc>
          <w:tcPr>
            <w:tcW w:w="805" w:type="dxa"/>
            <w:tcBorders>
              <w:top w:val="nil"/>
              <w:left w:val="nil"/>
              <w:bottom w:val="single" w:sz="4" w:space="0" w:color="auto"/>
              <w:right w:val="nil"/>
            </w:tcBorders>
            <w:shd w:val="clear" w:color="auto" w:fill="auto"/>
            <w:noWrap/>
            <w:vAlign w:val="bottom"/>
            <w:hideMark/>
          </w:tcPr>
          <w:p w14:paraId="2FC97300" w14:textId="77777777" w:rsidR="00F46F2F" w:rsidRPr="00F46F2F" w:rsidRDefault="00F46F2F" w:rsidP="00F46F2F">
            <w:pPr>
              <w:spacing w:after="0" w:line="240" w:lineRule="auto"/>
              <w:jc w:val="center"/>
              <w:rPr>
                <w:ins w:id="638" w:author="Stefanie Lane" w:date="2023-02-04T16:06:00Z"/>
                <w:rFonts w:ascii="Calibri" w:eastAsia="Times New Roman" w:hAnsi="Calibri" w:cs="Calibri"/>
                <w:color w:val="000000"/>
              </w:rPr>
            </w:pPr>
            <w:ins w:id="639" w:author="Stefanie Lane" w:date="2023-02-04T16:06:00Z">
              <w:r w:rsidRPr="00F46F2F">
                <w:rPr>
                  <w:rFonts w:ascii="Calibri" w:eastAsia="Times New Roman" w:hAnsi="Calibri" w:cs="Calibri"/>
                  <w:color w:val="000000"/>
                </w:rPr>
                <w:t>&lt; 0.01</w:t>
              </w:r>
            </w:ins>
          </w:p>
        </w:tc>
        <w:tc>
          <w:tcPr>
            <w:tcW w:w="340" w:type="dxa"/>
            <w:tcBorders>
              <w:top w:val="nil"/>
              <w:left w:val="nil"/>
              <w:bottom w:val="nil"/>
              <w:right w:val="nil"/>
            </w:tcBorders>
            <w:shd w:val="clear" w:color="000000" w:fill="E7E6E6"/>
            <w:noWrap/>
            <w:vAlign w:val="bottom"/>
            <w:hideMark/>
          </w:tcPr>
          <w:p w14:paraId="5E4D8BA2" w14:textId="77777777" w:rsidR="00F46F2F" w:rsidRPr="00F46F2F" w:rsidRDefault="00F46F2F" w:rsidP="00F46F2F">
            <w:pPr>
              <w:spacing w:after="0" w:line="240" w:lineRule="auto"/>
              <w:rPr>
                <w:ins w:id="640" w:author="Stefanie Lane" w:date="2023-02-04T16:06:00Z"/>
                <w:rFonts w:ascii="Calibri" w:eastAsia="Times New Roman" w:hAnsi="Calibri" w:cs="Calibri"/>
                <w:color w:val="000000"/>
              </w:rPr>
            </w:pPr>
            <w:ins w:id="641" w:author="Stefanie Lane" w:date="2023-02-04T16:06:00Z">
              <w:r w:rsidRPr="00F46F2F">
                <w:rPr>
                  <w:rFonts w:ascii="Calibri" w:eastAsia="Times New Roman" w:hAnsi="Calibri" w:cs="Calibri"/>
                  <w:color w:val="000000"/>
                </w:rPr>
                <w:t> </w:t>
              </w:r>
            </w:ins>
          </w:p>
        </w:tc>
        <w:tc>
          <w:tcPr>
            <w:tcW w:w="1352" w:type="dxa"/>
            <w:vMerge w:val="restart"/>
            <w:tcBorders>
              <w:top w:val="nil"/>
              <w:left w:val="nil"/>
              <w:bottom w:val="single" w:sz="8" w:space="0" w:color="000000"/>
              <w:right w:val="nil"/>
            </w:tcBorders>
            <w:shd w:val="clear" w:color="auto" w:fill="auto"/>
            <w:vAlign w:val="center"/>
            <w:hideMark/>
          </w:tcPr>
          <w:p w14:paraId="5FF2AE60" w14:textId="77777777" w:rsidR="00F46F2F" w:rsidRPr="00F46F2F" w:rsidRDefault="00F46F2F" w:rsidP="00F46F2F">
            <w:pPr>
              <w:spacing w:after="0" w:line="240" w:lineRule="auto"/>
              <w:jc w:val="center"/>
              <w:rPr>
                <w:ins w:id="642" w:author="Stefanie Lane" w:date="2023-02-04T16:06:00Z"/>
                <w:rFonts w:ascii="Calibri" w:eastAsia="Times New Roman" w:hAnsi="Calibri" w:cs="Calibri"/>
                <w:color w:val="000000"/>
              </w:rPr>
            </w:pPr>
            <w:ins w:id="643" w:author="Stefanie Lane" w:date="2023-02-04T16:06:00Z">
              <w:r w:rsidRPr="00F46F2F">
                <w:rPr>
                  <w:rFonts w:ascii="Calibri" w:eastAsia="Times New Roman" w:hAnsi="Calibri" w:cs="Calibri"/>
                  <w:color w:val="000000"/>
                </w:rPr>
                <w:t>Grubbed + 1-year old exclosures</w:t>
              </w:r>
            </w:ins>
          </w:p>
        </w:tc>
        <w:tc>
          <w:tcPr>
            <w:tcW w:w="2288" w:type="dxa"/>
            <w:tcBorders>
              <w:top w:val="single" w:sz="4" w:space="0" w:color="auto"/>
              <w:left w:val="nil"/>
              <w:bottom w:val="single" w:sz="4" w:space="0" w:color="auto"/>
              <w:right w:val="nil"/>
            </w:tcBorders>
            <w:shd w:val="clear" w:color="auto" w:fill="auto"/>
            <w:noWrap/>
            <w:vAlign w:val="bottom"/>
            <w:hideMark/>
          </w:tcPr>
          <w:p w14:paraId="7C18819F" w14:textId="77777777" w:rsidR="00F46F2F" w:rsidRPr="00F46F2F" w:rsidRDefault="00F46F2F" w:rsidP="00F46F2F">
            <w:pPr>
              <w:spacing w:after="0" w:line="240" w:lineRule="auto"/>
              <w:rPr>
                <w:ins w:id="644" w:author="Stefanie Lane" w:date="2023-02-04T16:06:00Z"/>
                <w:rFonts w:ascii="Calibri" w:eastAsia="Times New Roman" w:hAnsi="Calibri" w:cs="Calibri"/>
                <w:i/>
                <w:iCs/>
                <w:color w:val="000000"/>
              </w:rPr>
            </w:pPr>
            <w:ins w:id="645" w:author="Stefanie Lane" w:date="2023-02-04T16:06:00Z">
              <w:r w:rsidRPr="00F46F2F">
                <w:rPr>
                  <w:rFonts w:ascii="Calibri" w:eastAsia="Times New Roman" w:hAnsi="Calibri" w:cs="Calibri"/>
                  <w:i/>
                  <w:iCs/>
                  <w:color w:val="000000"/>
                </w:rPr>
                <w:t>Eleocharis parvula</w:t>
              </w:r>
            </w:ins>
          </w:p>
        </w:tc>
        <w:tc>
          <w:tcPr>
            <w:tcW w:w="780" w:type="dxa"/>
            <w:tcBorders>
              <w:top w:val="single" w:sz="4" w:space="0" w:color="auto"/>
              <w:left w:val="nil"/>
              <w:bottom w:val="single" w:sz="4" w:space="0" w:color="auto"/>
              <w:right w:val="nil"/>
            </w:tcBorders>
            <w:shd w:val="clear" w:color="auto" w:fill="auto"/>
            <w:noWrap/>
            <w:vAlign w:val="bottom"/>
            <w:hideMark/>
          </w:tcPr>
          <w:p w14:paraId="5331AE6A" w14:textId="77777777" w:rsidR="00F46F2F" w:rsidRPr="00F46F2F" w:rsidRDefault="00F46F2F" w:rsidP="00F46F2F">
            <w:pPr>
              <w:spacing w:after="0" w:line="240" w:lineRule="auto"/>
              <w:jc w:val="center"/>
              <w:rPr>
                <w:ins w:id="646" w:author="Stefanie Lane" w:date="2023-02-04T16:06:00Z"/>
                <w:rFonts w:ascii="Calibri" w:eastAsia="Times New Roman" w:hAnsi="Calibri" w:cs="Calibri"/>
                <w:color w:val="000000"/>
              </w:rPr>
            </w:pPr>
            <w:ins w:id="647" w:author="Stefanie Lane" w:date="2023-02-04T16:06:00Z">
              <w:r w:rsidRPr="00F46F2F">
                <w:rPr>
                  <w:rFonts w:ascii="Calibri" w:eastAsia="Times New Roman" w:hAnsi="Calibri" w:cs="Calibri"/>
                  <w:color w:val="000000"/>
                </w:rPr>
                <w:t>0.02</w:t>
              </w:r>
            </w:ins>
          </w:p>
        </w:tc>
      </w:tr>
      <w:tr w:rsidR="00F46F2F" w:rsidRPr="00F46F2F" w14:paraId="79C9731D" w14:textId="77777777" w:rsidTr="00F46F2F">
        <w:trPr>
          <w:trHeight w:val="630"/>
          <w:ins w:id="648" w:author="Stefanie Lane" w:date="2023-02-04T16:06:00Z"/>
        </w:trPr>
        <w:tc>
          <w:tcPr>
            <w:tcW w:w="1533" w:type="dxa"/>
            <w:vMerge/>
            <w:tcBorders>
              <w:top w:val="nil"/>
              <w:left w:val="nil"/>
              <w:bottom w:val="single" w:sz="8" w:space="0" w:color="000000"/>
              <w:right w:val="nil"/>
            </w:tcBorders>
            <w:vAlign w:val="center"/>
            <w:hideMark/>
          </w:tcPr>
          <w:p w14:paraId="0D70A966" w14:textId="77777777" w:rsidR="00F46F2F" w:rsidRPr="00F46F2F" w:rsidRDefault="00F46F2F" w:rsidP="00F46F2F">
            <w:pPr>
              <w:spacing w:after="0" w:line="240" w:lineRule="auto"/>
              <w:rPr>
                <w:ins w:id="649" w:author="Stefanie Lane" w:date="2023-02-04T16:06:00Z"/>
                <w:rFonts w:ascii="Calibri" w:eastAsia="Times New Roman" w:hAnsi="Calibri" w:cs="Calibri"/>
                <w:color w:val="000000"/>
              </w:rPr>
            </w:pPr>
          </w:p>
        </w:tc>
        <w:tc>
          <w:tcPr>
            <w:tcW w:w="2362" w:type="dxa"/>
            <w:tcBorders>
              <w:top w:val="nil"/>
              <w:left w:val="nil"/>
              <w:bottom w:val="single" w:sz="8" w:space="0" w:color="auto"/>
              <w:right w:val="nil"/>
            </w:tcBorders>
            <w:shd w:val="clear" w:color="auto" w:fill="auto"/>
            <w:noWrap/>
            <w:vAlign w:val="bottom"/>
            <w:hideMark/>
          </w:tcPr>
          <w:p w14:paraId="361F6B6C" w14:textId="77777777" w:rsidR="00F46F2F" w:rsidRPr="00F46F2F" w:rsidRDefault="00F46F2F" w:rsidP="00F46F2F">
            <w:pPr>
              <w:spacing w:after="0" w:line="240" w:lineRule="auto"/>
              <w:rPr>
                <w:ins w:id="650" w:author="Stefanie Lane" w:date="2023-02-04T16:06:00Z"/>
                <w:rFonts w:ascii="Calibri" w:eastAsia="Times New Roman" w:hAnsi="Calibri" w:cs="Calibri"/>
                <w:i/>
                <w:iCs/>
                <w:color w:val="000000"/>
              </w:rPr>
            </w:pPr>
            <w:ins w:id="651" w:author="Stefanie Lane" w:date="2023-02-04T16:06:00Z">
              <w:r w:rsidRPr="00F46F2F">
                <w:rPr>
                  <w:rFonts w:ascii="Calibri" w:eastAsia="Times New Roman" w:hAnsi="Calibri" w:cs="Calibri"/>
                  <w:i/>
                  <w:iCs/>
                  <w:color w:val="000000"/>
                </w:rPr>
                <w:t>Glaux maritima</w:t>
              </w:r>
            </w:ins>
          </w:p>
        </w:tc>
        <w:tc>
          <w:tcPr>
            <w:tcW w:w="805" w:type="dxa"/>
            <w:tcBorders>
              <w:top w:val="nil"/>
              <w:left w:val="nil"/>
              <w:bottom w:val="single" w:sz="8" w:space="0" w:color="auto"/>
              <w:right w:val="nil"/>
            </w:tcBorders>
            <w:shd w:val="clear" w:color="auto" w:fill="auto"/>
            <w:noWrap/>
            <w:vAlign w:val="bottom"/>
            <w:hideMark/>
          </w:tcPr>
          <w:p w14:paraId="6E68DF01" w14:textId="77777777" w:rsidR="00F46F2F" w:rsidRPr="00F46F2F" w:rsidRDefault="00F46F2F" w:rsidP="00F46F2F">
            <w:pPr>
              <w:spacing w:after="0" w:line="240" w:lineRule="auto"/>
              <w:jc w:val="center"/>
              <w:rPr>
                <w:ins w:id="652" w:author="Stefanie Lane" w:date="2023-02-04T16:06:00Z"/>
                <w:rFonts w:ascii="Calibri" w:eastAsia="Times New Roman" w:hAnsi="Calibri" w:cs="Calibri"/>
                <w:color w:val="000000"/>
              </w:rPr>
            </w:pPr>
            <w:ins w:id="653" w:author="Stefanie Lane" w:date="2023-02-04T16:06:00Z">
              <w:r w:rsidRPr="00F46F2F">
                <w:rPr>
                  <w:rFonts w:ascii="Calibri" w:eastAsia="Times New Roman" w:hAnsi="Calibri" w:cs="Calibri"/>
                  <w:color w:val="000000"/>
                </w:rPr>
                <w:t>0.03</w:t>
              </w:r>
            </w:ins>
          </w:p>
        </w:tc>
        <w:tc>
          <w:tcPr>
            <w:tcW w:w="340" w:type="dxa"/>
            <w:tcBorders>
              <w:top w:val="nil"/>
              <w:left w:val="nil"/>
              <w:bottom w:val="nil"/>
              <w:right w:val="nil"/>
            </w:tcBorders>
            <w:shd w:val="clear" w:color="000000" w:fill="E7E6E6"/>
            <w:noWrap/>
            <w:vAlign w:val="bottom"/>
            <w:hideMark/>
          </w:tcPr>
          <w:p w14:paraId="48402239" w14:textId="77777777" w:rsidR="00F46F2F" w:rsidRPr="00F46F2F" w:rsidRDefault="00F46F2F" w:rsidP="00F46F2F">
            <w:pPr>
              <w:spacing w:after="0" w:line="240" w:lineRule="auto"/>
              <w:rPr>
                <w:ins w:id="654" w:author="Stefanie Lane" w:date="2023-02-04T16:06:00Z"/>
                <w:rFonts w:ascii="Calibri" w:eastAsia="Times New Roman" w:hAnsi="Calibri" w:cs="Calibri"/>
                <w:color w:val="000000"/>
              </w:rPr>
            </w:pPr>
            <w:ins w:id="655" w:author="Stefanie Lane" w:date="2023-02-04T16:06:00Z">
              <w:r w:rsidRPr="00F46F2F">
                <w:rPr>
                  <w:rFonts w:ascii="Calibri" w:eastAsia="Times New Roman" w:hAnsi="Calibri" w:cs="Calibri"/>
                  <w:color w:val="000000"/>
                </w:rPr>
                <w:t> </w:t>
              </w:r>
            </w:ins>
          </w:p>
        </w:tc>
        <w:tc>
          <w:tcPr>
            <w:tcW w:w="1352" w:type="dxa"/>
            <w:vMerge/>
            <w:tcBorders>
              <w:top w:val="nil"/>
              <w:left w:val="nil"/>
              <w:bottom w:val="single" w:sz="8" w:space="0" w:color="000000"/>
              <w:right w:val="nil"/>
            </w:tcBorders>
            <w:vAlign w:val="center"/>
            <w:hideMark/>
          </w:tcPr>
          <w:p w14:paraId="5F6DBE18" w14:textId="77777777" w:rsidR="00F46F2F" w:rsidRPr="00F46F2F" w:rsidRDefault="00F46F2F" w:rsidP="00F46F2F">
            <w:pPr>
              <w:spacing w:after="0" w:line="240" w:lineRule="auto"/>
              <w:rPr>
                <w:ins w:id="656" w:author="Stefanie Lane" w:date="2023-02-04T16:06:00Z"/>
                <w:rFonts w:ascii="Calibri" w:eastAsia="Times New Roman" w:hAnsi="Calibri" w:cs="Calibri"/>
                <w:color w:val="000000"/>
              </w:rPr>
            </w:pPr>
          </w:p>
        </w:tc>
        <w:tc>
          <w:tcPr>
            <w:tcW w:w="2288" w:type="dxa"/>
            <w:tcBorders>
              <w:top w:val="nil"/>
              <w:left w:val="nil"/>
              <w:bottom w:val="single" w:sz="8" w:space="0" w:color="auto"/>
              <w:right w:val="nil"/>
            </w:tcBorders>
            <w:shd w:val="clear" w:color="auto" w:fill="auto"/>
            <w:noWrap/>
            <w:vAlign w:val="bottom"/>
            <w:hideMark/>
          </w:tcPr>
          <w:p w14:paraId="1022934F" w14:textId="77777777" w:rsidR="00F46F2F" w:rsidRPr="00F46F2F" w:rsidRDefault="00F46F2F" w:rsidP="00F46F2F">
            <w:pPr>
              <w:spacing w:after="0" w:line="240" w:lineRule="auto"/>
              <w:rPr>
                <w:ins w:id="657" w:author="Stefanie Lane" w:date="2023-02-04T16:06:00Z"/>
                <w:rFonts w:ascii="Calibri" w:eastAsia="Times New Roman" w:hAnsi="Calibri" w:cs="Calibri"/>
                <w:i/>
                <w:iCs/>
                <w:color w:val="000000"/>
              </w:rPr>
            </w:pPr>
            <w:ins w:id="658" w:author="Stefanie Lane" w:date="2023-02-04T16:06:00Z">
              <w:r w:rsidRPr="00F46F2F">
                <w:rPr>
                  <w:rFonts w:ascii="Calibri" w:eastAsia="Times New Roman" w:hAnsi="Calibri" w:cs="Calibri"/>
                  <w:i/>
                  <w:iCs/>
                  <w:color w:val="000000"/>
                </w:rPr>
                <w:t>Spergularia canadensis</w:t>
              </w:r>
            </w:ins>
          </w:p>
        </w:tc>
        <w:tc>
          <w:tcPr>
            <w:tcW w:w="780" w:type="dxa"/>
            <w:tcBorders>
              <w:top w:val="nil"/>
              <w:left w:val="nil"/>
              <w:bottom w:val="single" w:sz="8" w:space="0" w:color="auto"/>
              <w:right w:val="nil"/>
            </w:tcBorders>
            <w:shd w:val="clear" w:color="auto" w:fill="auto"/>
            <w:noWrap/>
            <w:vAlign w:val="bottom"/>
            <w:hideMark/>
          </w:tcPr>
          <w:p w14:paraId="197A0974" w14:textId="77777777" w:rsidR="00F46F2F" w:rsidRPr="00F46F2F" w:rsidRDefault="00F46F2F" w:rsidP="00F46F2F">
            <w:pPr>
              <w:spacing w:after="0" w:line="240" w:lineRule="auto"/>
              <w:jc w:val="center"/>
              <w:rPr>
                <w:ins w:id="659" w:author="Stefanie Lane" w:date="2023-02-04T16:06:00Z"/>
                <w:rFonts w:ascii="Calibri" w:eastAsia="Times New Roman" w:hAnsi="Calibri" w:cs="Calibri"/>
                <w:color w:val="000000"/>
              </w:rPr>
            </w:pPr>
            <w:ins w:id="660" w:author="Stefanie Lane" w:date="2023-02-04T16:06:00Z">
              <w:r w:rsidRPr="00F46F2F">
                <w:rPr>
                  <w:rFonts w:ascii="Calibri" w:eastAsia="Times New Roman" w:hAnsi="Calibri" w:cs="Calibri"/>
                  <w:color w:val="000000"/>
                </w:rPr>
                <w:t>0.03</w:t>
              </w:r>
            </w:ins>
          </w:p>
        </w:tc>
      </w:tr>
      <w:tr w:rsidR="00F46F2F" w:rsidRPr="00F46F2F" w14:paraId="26CE59D6" w14:textId="77777777" w:rsidTr="00F46F2F">
        <w:trPr>
          <w:trHeight w:val="290"/>
          <w:ins w:id="661" w:author="Stefanie Lane" w:date="2023-02-04T16:06:00Z"/>
        </w:trPr>
        <w:tc>
          <w:tcPr>
            <w:tcW w:w="1533" w:type="dxa"/>
            <w:vMerge w:val="restart"/>
            <w:tcBorders>
              <w:top w:val="nil"/>
              <w:left w:val="nil"/>
              <w:bottom w:val="single" w:sz="8" w:space="0" w:color="000000"/>
              <w:right w:val="nil"/>
            </w:tcBorders>
            <w:shd w:val="clear" w:color="auto" w:fill="auto"/>
            <w:vAlign w:val="center"/>
            <w:hideMark/>
          </w:tcPr>
          <w:p w14:paraId="405226C8" w14:textId="77777777" w:rsidR="00F46F2F" w:rsidRPr="00F46F2F" w:rsidRDefault="00F46F2F" w:rsidP="00F46F2F">
            <w:pPr>
              <w:spacing w:after="0" w:line="240" w:lineRule="auto"/>
              <w:jc w:val="center"/>
              <w:rPr>
                <w:ins w:id="662" w:author="Stefanie Lane" w:date="2023-02-04T16:06:00Z"/>
                <w:rFonts w:ascii="Calibri" w:eastAsia="Times New Roman" w:hAnsi="Calibri" w:cs="Calibri"/>
                <w:color w:val="000000"/>
              </w:rPr>
            </w:pPr>
            <w:ins w:id="663" w:author="Stefanie Lane" w:date="2023-02-04T16:06:00Z">
              <w:r w:rsidRPr="00F46F2F">
                <w:rPr>
                  <w:rFonts w:ascii="Calibri" w:eastAsia="Times New Roman" w:hAnsi="Calibri" w:cs="Calibri"/>
                  <w:color w:val="000000"/>
                </w:rPr>
                <w:t>10-year old exclosures</w:t>
              </w:r>
            </w:ins>
          </w:p>
        </w:tc>
        <w:tc>
          <w:tcPr>
            <w:tcW w:w="2362" w:type="dxa"/>
            <w:vMerge w:val="restart"/>
            <w:tcBorders>
              <w:top w:val="nil"/>
              <w:left w:val="nil"/>
              <w:bottom w:val="single" w:sz="8" w:space="0" w:color="000000"/>
              <w:right w:val="nil"/>
            </w:tcBorders>
            <w:shd w:val="clear" w:color="auto" w:fill="auto"/>
            <w:noWrap/>
            <w:vAlign w:val="center"/>
            <w:hideMark/>
          </w:tcPr>
          <w:p w14:paraId="2AA69B40" w14:textId="7435EBC4" w:rsidR="00F46F2F" w:rsidRPr="00F46F2F" w:rsidRDefault="00F46F2F" w:rsidP="00183D75">
            <w:pPr>
              <w:spacing w:after="0" w:line="240" w:lineRule="auto"/>
              <w:rPr>
                <w:ins w:id="664" w:author="Stefanie Lane" w:date="2023-02-04T16:06:00Z"/>
                <w:rFonts w:ascii="Calibri" w:eastAsia="Times New Roman" w:hAnsi="Calibri" w:cs="Calibri"/>
                <w:i/>
                <w:iCs/>
                <w:color w:val="000000"/>
              </w:rPr>
              <w:pPrChange w:id="665" w:author="Stefanie Lane" w:date="2023-02-04T16:07:00Z">
                <w:pPr>
                  <w:spacing w:after="0" w:line="240" w:lineRule="auto"/>
                  <w:jc w:val="center"/>
                </w:pPr>
              </w:pPrChange>
            </w:pPr>
            <w:ins w:id="666" w:author="Stefanie Lane" w:date="2023-02-04T16:06:00Z">
              <w:r w:rsidRPr="00F46F2F">
                <w:rPr>
                  <w:rFonts w:ascii="Calibri" w:eastAsia="Times New Roman" w:hAnsi="Calibri" w:cs="Calibri"/>
                  <w:i/>
                  <w:iCs/>
                  <w:color w:val="000000"/>
                </w:rPr>
                <w:t>Agrostis stolonifera*</w:t>
              </w:r>
            </w:ins>
            <w:ins w:id="667" w:author="Stefanie Lane" w:date="2023-02-04T16:07:00Z">
              <w:r w:rsidR="00183D75" w:rsidRPr="00183D75">
                <w:rPr>
                  <w:rFonts w:ascii="Calibri" w:eastAsia="Times New Roman" w:hAnsi="Calibri" w:cs="Calibri"/>
                  <w:i/>
                  <w:iCs/>
                  <w:color w:val="000000"/>
                  <w:vertAlign w:val="superscript"/>
                  <w:rPrChange w:id="668" w:author="Stefanie Lane" w:date="2023-02-04T16:07:00Z">
                    <w:rPr>
                      <w:rFonts w:ascii="Calibri" w:eastAsia="Times New Roman" w:hAnsi="Calibri" w:cs="Calibri"/>
                      <w:i/>
                      <w:iCs/>
                      <w:color w:val="000000"/>
                    </w:rPr>
                  </w:rPrChange>
                </w:rPr>
                <w:t>+</w:t>
              </w:r>
            </w:ins>
          </w:p>
        </w:tc>
        <w:tc>
          <w:tcPr>
            <w:tcW w:w="805" w:type="dxa"/>
            <w:vMerge w:val="restart"/>
            <w:tcBorders>
              <w:top w:val="nil"/>
              <w:left w:val="nil"/>
              <w:bottom w:val="single" w:sz="8" w:space="0" w:color="000000"/>
              <w:right w:val="nil"/>
            </w:tcBorders>
            <w:shd w:val="clear" w:color="auto" w:fill="auto"/>
            <w:noWrap/>
            <w:vAlign w:val="center"/>
            <w:hideMark/>
          </w:tcPr>
          <w:p w14:paraId="549EC2DC" w14:textId="77777777" w:rsidR="00F46F2F" w:rsidRPr="00F46F2F" w:rsidRDefault="00F46F2F" w:rsidP="00F46F2F">
            <w:pPr>
              <w:spacing w:after="0" w:line="240" w:lineRule="auto"/>
              <w:jc w:val="center"/>
              <w:rPr>
                <w:ins w:id="669" w:author="Stefanie Lane" w:date="2023-02-04T16:06:00Z"/>
                <w:rFonts w:ascii="Calibri" w:eastAsia="Times New Roman" w:hAnsi="Calibri" w:cs="Calibri"/>
                <w:color w:val="000000"/>
              </w:rPr>
            </w:pPr>
            <w:ins w:id="670" w:author="Stefanie Lane" w:date="2023-02-04T16:06:00Z">
              <w:r w:rsidRPr="00F46F2F">
                <w:rPr>
                  <w:rFonts w:ascii="Calibri" w:eastAsia="Times New Roman" w:hAnsi="Calibri" w:cs="Calibri"/>
                  <w:color w:val="000000"/>
                </w:rPr>
                <w:t>&lt; 0.01</w:t>
              </w:r>
            </w:ins>
          </w:p>
        </w:tc>
        <w:tc>
          <w:tcPr>
            <w:tcW w:w="340" w:type="dxa"/>
            <w:tcBorders>
              <w:top w:val="nil"/>
              <w:left w:val="nil"/>
              <w:bottom w:val="nil"/>
              <w:right w:val="nil"/>
            </w:tcBorders>
            <w:shd w:val="clear" w:color="000000" w:fill="E7E6E6"/>
            <w:noWrap/>
            <w:vAlign w:val="bottom"/>
            <w:hideMark/>
          </w:tcPr>
          <w:p w14:paraId="69A65F3D" w14:textId="77777777" w:rsidR="00F46F2F" w:rsidRPr="00F46F2F" w:rsidRDefault="00F46F2F" w:rsidP="00F46F2F">
            <w:pPr>
              <w:spacing w:after="0" w:line="240" w:lineRule="auto"/>
              <w:rPr>
                <w:ins w:id="671" w:author="Stefanie Lane" w:date="2023-02-04T16:06:00Z"/>
                <w:rFonts w:ascii="Calibri" w:eastAsia="Times New Roman" w:hAnsi="Calibri" w:cs="Calibri"/>
                <w:color w:val="000000"/>
              </w:rPr>
            </w:pPr>
            <w:ins w:id="672" w:author="Stefanie Lane" w:date="2023-02-04T16:06:00Z">
              <w:r w:rsidRPr="00F46F2F">
                <w:rPr>
                  <w:rFonts w:ascii="Calibri" w:eastAsia="Times New Roman" w:hAnsi="Calibri" w:cs="Calibri"/>
                  <w:color w:val="000000"/>
                </w:rPr>
                <w:t> </w:t>
              </w:r>
            </w:ins>
          </w:p>
        </w:tc>
        <w:tc>
          <w:tcPr>
            <w:tcW w:w="1352" w:type="dxa"/>
            <w:vMerge w:val="restart"/>
            <w:tcBorders>
              <w:top w:val="single" w:sz="4" w:space="0" w:color="auto"/>
              <w:left w:val="nil"/>
              <w:bottom w:val="single" w:sz="8" w:space="0" w:color="000000"/>
              <w:right w:val="nil"/>
            </w:tcBorders>
            <w:shd w:val="clear" w:color="auto" w:fill="auto"/>
            <w:vAlign w:val="center"/>
            <w:hideMark/>
          </w:tcPr>
          <w:p w14:paraId="2EA0A7E3" w14:textId="77777777" w:rsidR="00F46F2F" w:rsidRPr="00F46F2F" w:rsidRDefault="00F46F2F" w:rsidP="00F46F2F">
            <w:pPr>
              <w:spacing w:after="0" w:line="240" w:lineRule="auto"/>
              <w:jc w:val="center"/>
              <w:rPr>
                <w:ins w:id="673" w:author="Stefanie Lane" w:date="2023-02-04T16:06:00Z"/>
                <w:rFonts w:ascii="Calibri" w:eastAsia="Times New Roman" w:hAnsi="Calibri" w:cs="Calibri"/>
                <w:color w:val="000000"/>
              </w:rPr>
            </w:pPr>
            <w:ins w:id="674" w:author="Stefanie Lane" w:date="2023-02-04T16:06:00Z">
              <w:r w:rsidRPr="00F46F2F">
                <w:rPr>
                  <w:rFonts w:ascii="Calibri" w:eastAsia="Times New Roman" w:hAnsi="Calibri" w:cs="Calibri"/>
                  <w:color w:val="000000"/>
                </w:rPr>
                <w:t>10-year old exclosures</w:t>
              </w:r>
            </w:ins>
          </w:p>
        </w:tc>
        <w:tc>
          <w:tcPr>
            <w:tcW w:w="2288" w:type="dxa"/>
            <w:tcBorders>
              <w:top w:val="single" w:sz="4" w:space="0" w:color="auto"/>
              <w:left w:val="nil"/>
              <w:bottom w:val="single" w:sz="4" w:space="0" w:color="auto"/>
              <w:right w:val="nil"/>
            </w:tcBorders>
            <w:shd w:val="clear" w:color="auto" w:fill="auto"/>
            <w:noWrap/>
            <w:vAlign w:val="bottom"/>
            <w:hideMark/>
          </w:tcPr>
          <w:p w14:paraId="64558B8D" w14:textId="64DB4567" w:rsidR="00F46F2F" w:rsidRPr="00B64AE5" w:rsidRDefault="00F46F2F" w:rsidP="00F46F2F">
            <w:pPr>
              <w:spacing w:after="0" w:line="240" w:lineRule="auto"/>
              <w:rPr>
                <w:ins w:id="675" w:author="Stefanie Lane" w:date="2023-02-04T16:06:00Z"/>
                <w:rFonts w:ascii="Calibri" w:eastAsia="Times New Roman" w:hAnsi="Calibri" w:cs="Calibri"/>
                <w:i/>
                <w:iCs/>
                <w:color w:val="000000"/>
                <w:vertAlign w:val="superscript"/>
                <w:rPrChange w:id="676" w:author="Stefanie Lane" w:date="2023-02-04T16:08:00Z">
                  <w:rPr>
                    <w:ins w:id="677" w:author="Stefanie Lane" w:date="2023-02-04T16:06:00Z"/>
                    <w:rFonts w:ascii="Calibri" w:eastAsia="Times New Roman" w:hAnsi="Calibri" w:cs="Calibri"/>
                    <w:i/>
                    <w:iCs/>
                    <w:color w:val="000000"/>
                  </w:rPr>
                </w:rPrChange>
              </w:rPr>
            </w:pPr>
            <w:ins w:id="678" w:author="Stefanie Lane" w:date="2023-02-04T16:06:00Z">
              <w:r w:rsidRPr="00F46F2F">
                <w:rPr>
                  <w:rFonts w:ascii="Calibri" w:eastAsia="Times New Roman" w:hAnsi="Calibri" w:cs="Calibri"/>
                  <w:i/>
                  <w:iCs/>
                  <w:color w:val="000000"/>
                </w:rPr>
                <w:t>Juncus balticus</w:t>
              </w:r>
            </w:ins>
            <w:ins w:id="679" w:author="Stefanie Lane" w:date="2023-02-04T16:08:00Z">
              <w:r w:rsidR="00B64AE5">
                <w:rPr>
                  <w:rFonts w:ascii="Calibri" w:eastAsia="Times New Roman" w:hAnsi="Calibri" w:cs="Calibri"/>
                  <w:i/>
                  <w:iCs/>
                  <w:color w:val="000000"/>
                  <w:vertAlign w:val="superscript"/>
                </w:rPr>
                <w:t>+</w:t>
              </w:r>
            </w:ins>
          </w:p>
        </w:tc>
        <w:tc>
          <w:tcPr>
            <w:tcW w:w="780" w:type="dxa"/>
            <w:tcBorders>
              <w:top w:val="single" w:sz="4" w:space="0" w:color="auto"/>
              <w:left w:val="nil"/>
              <w:bottom w:val="single" w:sz="4" w:space="0" w:color="auto"/>
              <w:right w:val="nil"/>
            </w:tcBorders>
            <w:shd w:val="clear" w:color="auto" w:fill="auto"/>
            <w:noWrap/>
            <w:vAlign w:val="bottom"/>
            <w:hideMark/>
          </w:tcPr>
          <w:p w14:paraId="40D78321" w14:textId="77777777" w:rsidR="00F46F2F" w:rsidRPr="00F46F2F" w:rsidRDefault="00F46F2F" w:rsidP="00F46F2F">
            <w:pPr>
              <w:spacing w:after="0" w:line="240" w:lineRule="auto"/>
              <w:jc w:val="center"/>
              <w:rPr>
                <w:ins w:id="680" w:author="Stefanie Lane" w:date="2023-02-04T16:06:00Z"/>
                <w:rFonts w:ascii="Calibri" w:eastAsia="Times New Roman" w:hAnsi="Calibri" w:cs="Calibri"/>
                <w:color w:val="000000"/>
              </w:rPr>
            </w:pPr>
            <w:ins w:id="681" w:author="Stefanie Lane" w:date="2023-02-04T16:06:00Z">
              <w:r w:rsidRPr="00F46F2F">
                <w:rPr>
                  <w:rFonts w:ascii="Calibri" w:eastAsia="Times New Roman" w:hAnsi="Calibri" w:cs="Calibri"/>
                  <w:color w:val="000000"/>
                </w:rPr>
                <w:t>&lt; 0.01</w:t>
              </w:r>
            </w:ins>
          </w:p>
        </w:tc>
      </w:tr>
      <w:tr w:rsidR="00F46F2F" w:rsidRPr="00F46F2F" w14:paraId="1564F3E3" w14:textId="77777777" w:rsidTr="00F46F2F">
        <w:trPr>
          <w:trHeight w:val="300"/>
          <w:ins w:id="682" w:author="Stefanie Lane" w:date="2023-02-04T16:06:00Z"/>
        </w:trPr>
        <w:tc>
          <w:tcPr>
            <w:tcW w:w="1533" w:type="dxa"/>
            <w:vMerge/>
            <w:tcBorders>
              <w:top w:val="nil"/>
              <w:left w:val="nil"/>
              <w:bottom w:val="single" w:sz="8" w:space="0" w:color="000000"/>
              <w:right w:val="nil"/>
            </w:tcBorders>
            <w:vAlign w:val="center"/>
            <w:hideMark/>
          </w:tcPr>
          <w:p w14:paraId="55594035" w14:textId="77777777" w:rsidR="00F46F2F" w:rsidRPr="00F46F2F" w:rsidRDefault="00F46F2F" w:rsidP="00F46F2F">
            <w:pPr>
              <w:spacing w:after="0" w:line="240" w:lineRule="auto"/>
              <w:rPr>
                <w:ins w:id="683" w:author="Stefanie Lane" w:date="2023-02-04T16:06:00Z"/>
                <w:rFonts w:ascii="Calibri" w:eastAsia="Times New Roman" w:hAnsi="Calibri" w:cs="Calibri"/>
                <w:color w:val="000000"/>
              </w:rPr>
            </w:pPr>
          </w:p>
        </w:tc>
        <w:tc>
          <w:tcPr>
            <w:tcW w:w="2362" w:type="dxa"/>
            <w:vMerge/>
            <w:tcBorders>
              <w:top w:val="nil"/>
              <w:left w:val="nil"/>
              <w:bottom w:val="single" w:sz="8" w:space="0" w:color="000000"/>
              <w:right w:val="nil"/>
            </w:tcBorders>
            <w:vAlign w:val="center"/>
            <w:hideMark/>
          </w:tcPr>
          <w:p w14:paraId="5C010672" w14:textId="77777777" w:rsidR="00F46F2F" w:rsidRPr="00F46F2F" w:rsidRDefault="00F46F2F" w:rsidP="00F46F2F">
            <w:pPr>
              <w:spacing w:after="0" w:line="240" w:lineRule="auto"/>
              <w:rPr>
                <w:ins w:id="684" w:author="Stefanie Lane" w:date="2023-02-04T16:06:00Z"/>
                <w:rFonts w:ascii="Calibri" w:eastAsia="Times New Roman" w:hAnsi="Calibri" w:cs="Calibri"/>
                <w:i/>
                <w:iCs/>
                <w:color w:val="000000"/>
              </w:rPr>
            </w:pPr>
          </w:p>
        </w:tc>
        <w:tc>
          <w:tcPr>
            <w:tcW w:w="805" w:type="dxa"/>
            <w:vMerge/>
            <w:tcBorders>
              <w:top w:val="nil"/>
              <w:left w:val="nil"/>
              <w:bottom w:val="single" w:sz="8" w:space="0" w:color="000000"/>
              <w:right w:val="nil"/>
            </w:tcBorders>
            <w:vAlign w:val="center"/>
            <w:hideMark/>
          </w:tcPr>
          <w:p w14:paraId="2E613169" w14:textId="77777777" w:rsidR="00F46F2F" w:rsidRPr="00F46F2F" w:rsidRDefault="00F46F2F" w:rsidP="00F46F2F">
            <w:pPr>
              <w:spacing w:after="0" w:line="240" w:lineRule="auto"/>
              <w:rPr>
                <w:ins w:id="685" w:author="Stefanie Lane" w:date="2023-02-04T16:06:00Z"/>
                <w:rFonts w:ascii="Calibri" w:eastAsia="Times New Roman" w:hAnsi="Calibri" w:cs="Calibri"/>
                <w:color w:val="000000"/>
              </w:rPr>
            </w:pPr>
          </w:p>
        </w:tc>
        <w:tc>
          <w:tcPr>
            <w:tcW w:w="340" w:type="dxa"/>
            <w:tcBorders>
              <w:top w:val="nil"/>
              <w:left w:val="nil"/>
              <w:bottom w:val="nil"/>
              <w:right w:val="nil"/>
            </w:tcBorders>
            <w:shd w:val="clear" w:color="000000" w:fill="E7E6E6"/>
            <w:noWrap/>
            <w:vAlign w:val="bottom"/>
            <w:hideMark/>
          </w:tcPr>
          <w:p w14:paraId="61B1557F" w14:textId="77777777" w:rsidR="00F46F2F" w:rsidRPr="00F46F2F" w:rsidRDefault="00F46F2F" w:rsidP="00F46F2F">
            <w:pPr>
              <w:spacing w:after="0" w:line="240" w:lineRule="auto"/>
              <w:rPr>
                <w:ins w:id="686" w:author="Stefanie Lane" w:date="2023-02-04T16:06:00Z"/>
                <w:rFonts w:ascii="Calibri" w:eastAsia="Times New Roman" w:hAnsi="Calibri" w:cs="Calibri"/>
                <w:color w:val="000000"/>
              </w:rPr>
            </w:pPr>
            <w:ins w:id="687" w:author="Stefanie Lane" w:date="2023-02-04T16:06:00Z">
              <w:r w:rsidRPr="00F46F2F">
                <w:rPr>
                  <w:rFonts w:ascii="Calibri" w:eastAsia="Times New Roman" w:hAnsi="Calibri" w:cs="Calibri"/>
                  <w:color w:val="000000"/>
                </w:rPr>
                <w:t> </w:t>
              </w:r>
            </w:ins>
          </w:p>
        </w:tc>
        <w:tc>
          <w:tcPr>
            <w:tcW w:w="1352" w:type="dxa"/>
            <w:vMerge/>
            <w:tcBorders>
              <w:top w:val="single" w:sz="4" w:space="0" w:color="auto"/>
              <w:left w:val="nil"/>
              <w:bottom w:val="single" w:sz="8" w:space="0" w:color="000000"/>
              <w:right w:val="nil"/>
            </w:tcBorders>
            <w:vAlign w:val="center"/>
            <w:hideMark/>
          </w:tcPr>
          <w:p w14:paraId="6B29C67F" w14:textId="77777777" w:rsidR="00F46F2F" w:rsidRPr="00F46F2F" w:rsidRDefault="00F46F2F" w:rsidP="00F46F2F">
            <w:pPr>
              <w:spacing w:after="0" w:line="240" w:lineRule="auto"/>
              <w:rPr>
                <w:ins w:id="688" w:author="Stefanie Lane" w:date="2023-02-04T16:06:00Z"/>
                <w:rFonts w:ascii="Calibri" w:eastAsia="Times New Roman" w:hAnsi="Calibri" w:cs="Calibri"/>
                <w:color w:val="000000"/>
              </w:rPr>
            </w:pPr>
          </w:p>
        </w:tc>
        <w:tc>
          <w:tcPr>
            <w:tcW w:w="2288" w:type="dxa"/>
            <w:tcBorders>
              <w:top w:val="nil"/>
              <w:left w:val="nil"/>
              <w:bottom w:val="single" w:sz="8" w:space="0" w:color="auto"/>
              <w:right w:val="nil"/>
            </w:tcBorders>
            <w:shd w:val="clear" w:color="auto" w:fill="auto"/>
            <w:noWrap/>
            <w:vAlign w:val="bottom"/>
            <w:hideMark/>
          </w:tcPr>
          <w:p w14:paraId="3CB0DC6A" w14:textId="77777777" w:rsidR="00F46F2F" w:rsidRPr="00F46F2F" w:rsidRDefault="00F46F2F" w:rsidP="00F46F2F">
            <w:pPr>
              <w:spacing w:after="0" w:line="240" w:lineRule="auto"/>
              <w:rPr>
                <w:ins w:id="689" w:author="Stefanie Lane" w:date="2023-02-04T16:06:00Z"/>
                <w:rFonts w:ascii="Calibri" w:eastAsia="Times New Roman" w:hAnsi="Calibri" w:cs="Calibri"/>
                <w:i/>
                <w:iCs/>
                <w:color w:val="000000"/>
              </w:rPr>
            </w:pPr>
            <w:ins w:id="690" w:author="Stefanie Lane" w:date="2023-02-04T16:06:00Z">
              <w:r w:rsidRPr="00F46F2F">
                <w:rPr>
                  <w:rFonts w:ascii="Calibri" w:eastAsia="Times New Roman" w:hAnsi="Calibri" w:cs="Calibri"/>
                  <w:i/>
                  <w:iCs/>
                  <w:color w:val="000000"/>
                </w:rPr>
                <w:t>Triglochin maritima</w:t>
              </w:r>
            </w:ins>
          </w:p>
        </w:tc>
        <w:tc>
          <w:tcPr>
            <w:tcW w:w="780" w:type="dxa"/>
            <w:tcBorders>
              <w:top w:val="nil"/>
              <w:left w:val="nil"/>
              <w:bottom w:val="single" w:sz="8" w:space="0" w:color="auto"/>
              <w:right w:val="nil"/>
            </w:tcBorders>
            <w:shd w:val="clear" w:color="auto" w:fill="auto"/>
            <w:noWrap/>
            <w:vAlign w:val="bottom"/>
            <w:hideMark/>
          </w:tcPr>
          <w:p w14:paraId="6804A619" w14:textId="77777777" w:rsidR="00F46F2F" w:rsidRPr="00F46F2F" w:rsidRDefault="00F46F2F" w:rsidP="00F46F2F">
            <w:pPr>
              <w:spacing w:after="0" w:line="240" w:lineRule="auto"/>
              <w:jc w:val="center"/>
              <w:rPr>
                <w:ins w:id="691" w:author="Stefanie Lane" w:date="2023-02-04T16:06:00Z"/>
                <w:rFonts w:ascii="Calibri" w:eastAsia="Times New Roman" w:hAnsi="Calibri" w:cs="Calibri"/>
                <w:color w:val="000000"/>
              </w:rPr>
            </w:pPr>
            <w:ins w:id="692" w:author="Stefanie Lane" w:date="2023-02-04T16:06:00Z">
              <w:r w:rsidRPr="00F46F2F">
                <w:rPr>
                  <w:rFonts w:ascii="Calibri" w:eastAsia="Times New Roman" w:hAnsi="Calibri" w:cs="Calibri"/>
                  <w:color w:val="000000"/>
                </w:rPr>
                <w:t>0.05</w:t>
              </w:r>
            </w:ins>
          </w:p>
        </w:tc>
      </w:tr>
      <w:tr w:rsidR="00F46F2F" w:rsidRPr="00F46F2F" w14:paraId="582A69F2" w14:textId="77777777" w:rsidTr="00F46F2F">
        <w:trPr>
          <w:trHeight w:val="880"/>
          <w:ins w:id="693" w:author="Stefanie Lane" w:date="2023-02-04T16:06:00Z"/>
        </w:trPr>
        <w:tc>
          <w:tcPr>
            <w:tcW w:w="1533" w:type="dxa"/>
            <w:tcBorders>
              <w:top w:val="nil"/>
              <w:left w:val="nil"/>
              <w:bottom w:val="single" w:sz="8" w:space="0" w:color="auto"/>
              <w:right w:val="nil"/>
            </w:tcBorders>
            <w:shd w:val="clear" w:color="auto" w:fill="auto"/>
            <w:vAlign w:val="bottom"/>
            <w:hideMark/>
          </w:tcPr>
          <w:p w14:paraId="5CED0708" w14:textId="77777777" w:rsidR="00F46F2F" w:rsidRPr="00F46F2F" w:rsidRDefault="00F46F2F" w:rsidP="00F46F2F">
            <w:pPr>
              <w:spacing w:after="0" w:line="240" w:lineRule="auto"/>
              <w:jc w:val="center"/>
              <w:rPr>
                <w:ins w:id="694" w:author="Stefanie Lane" w:date="2023-02-04T16:06:00Z"/>
                <w:rFonts w:ascii="Calibri" w:eastAsia="Times New Roman" w:hAnsi="Calibri" w:cs="Calibri"/>
                <w:color w:val="000000"/>
              </w:rPr>
            </w:pPr>
            <w:ins w:id="695" w:author="Stefanie Lane" w:date="2023-02-04T16:06:00Z">
              <w:r w:rsidRPr="00F46F2F">
                <w:rPr>
                  <w:rFonts w:ascii="Calibri" w:eastAsia="Times New Roman" w:hAnsi="Calibri" w:cs="Calibri"/>
                  <w:color w:val="000000"/>
                </w:rPr>
                <w:t>10-year old exclosures + Undisturbed</w:t>
              </w:r>
            </w:ins>
          </w:p>
        </w:tc>
        <w:tc>
          <w:tcPr>
            <w:tcW w:w="2362" w:type="dxa"/>
            <w:tcBorders>
              <w:top w:val="nil"/>
              <w:left w:val="nil"/>
              <w:bottom w:val="single" w:sz="8" w:space="0" w:color="auto"/>
              <w:right w:val="nil"/>
            </w:tcBorders>
            <w:shd w:val="clear" w:color="auto" w:fill="auto"/>
            <w:noWrap/>
            <w:vAlign w:val="center"/>
            <w:hideMark/>
          </w:tcPr>
          <w:p w14:paraId="0C33A742" w14:textId="77777777" w:rsidR="00F46F2F" w:rsidRPr="00F46F2F" w:rsidRDefault="00F46F2F" w:rsidP="00F46F2F">
            <w:pPr>
              <w:spacing w:after="0" w:line="240" w:lineRule="auto"/>
              <w:rPr>
                <w:ins w:id="696" w:author="Stefanie Lane" w:date="2023-02-04T16:06:00Z"/>
                <w:rFonts w:ascii="Calibri" w:eastAsia="Times New Roman" w:hAnsi="Calibri" w:cs="Calibri"/>
                <w:i/>
                <w:iCs/>
                <w:color w:val="000000"/>
              </w:rPr>
            </w:pPr>
            <w:ins w:id="697" w:author="Stefanie Lane" w:date="2023-02-04T16:06:00Z">
              <w:r w:rsidRPr="00F46F2F">
                <w:rPr>
                  <w:rFonts w:ascii="Calibri" w:eastAsia="Times New Roman" w:hAnsi="Calibri" w:cs="Calibri"/>
                  <w:i/>
                  <w:iCs/>
                  <w:color w:val="000000"/>
                </w:rPr>
                <w:t>Potentilla pacifica</w:t>
              </w:r>
            </w:ins>
          </w:p>
        </w:tc>
        <w:tc>
          <w:tcPr>
            <w:tcW w:w="805" w:type="dxa"/>
            <w:tcBorders>
              <w:top w:val="nil"/>
              <w:left w:val="nil"/>
              <w:bottom w:val="single" w:sz="8" w:space="0" w:color="auto"/>
              <w:right w:val="nil"/>
            </w:tcBorders>
            <w:shd w:val="clear" w:color="auto" w:fill="auto"/>
            <w:noWrap/>
            <w:vAlign w:val="center"/>
            <w:hideMark/>
          </w:tcPr>
          <w:p w14:paraId="34A4514A" w14:textId="77777777" w:rsidR="00F46F2F" w:rsidRPr="00F46F2F" w:rsidRDefault="00F46F2F" w:rsidP="00F46F2F">
            <w:pPr>
              <w:spacing w:after="0" w:line="240" w:lineRule="auto"/>
              <w:jc w:val="center"/>
              <w:rPr>
                <w:ins w:id="698" w:author="Stefanie Lane" w:date="2023-02-04T16:06:00Z"/>
                <w:rFonts w:ascii="Calibri" w:eastAsia="Times New Roman" w:hAnsi="Calibri" w:cs="Calibri"/>
                <w:color w:val="000000"/>
              </w:rPr>
            </w:pPr>
            <w:ins w:id="699" w:author="Stefanie Lane" w:date="2023-02-04T16:06:00Z">
              <w:r w:rsidRPr="00F46F2F">
                <w:rPr>
                  <w:rFonts w:ascii="Calibri" w:eastAsia="Times New Roman" w:hAnsi="Calibri" w:cs="Calibri"/>
                  <w:color w:val="000000"/>
                </w:rPr>
                <w:t>&lt; 0.01</w:t>
              </w:r>
            </w:ins>
          </w:p>
        </w:tc>
        <w:tc>
          <w:tcPr>
            <w:tcW w:w="340" w:type="dxa"/>
            <w:tcBorders>
              <w:top w:val="nil"/>
              <w:left w:val="nil"/>
              <w:bottom w:val="nil"/>
              <w:right w:val="nil"/>
            </w:tcBorders>
            <w:shd w:val="clear" w:color="000000" w:fill="E7E6E6"/>
            <w:noWrap/>
            <w:vAlign w:val="center"/>
            <w:hideMark/>
          </w:tcPr>
          <w:p w14:paraId="1ECF5435" w14:textId="77777777" w:rsidR="00F46F2F" w:rsidRPr="00F46F2F" w:rsidRDefault="00F46F2F" w:rsidP="00F46F2F">
            <w:pPr>
              <w:spacing w:after="0" w:line="240" w:lineRule="auto"/>
              <w:rPr>
                <w:ins w:id="700" w:author="Stefanie Lane" w:date="2023-02-04T16:06:00Z"/>
                <w:rFonts w:ascii="Calibri" w:eastAsia="Times New Roman" w:hAnsi="Calibri" w:cs="Calibri"/>
                <w:color w:val="000000"/>
              </w:rPr>
            </w:pPr>
            <w:ins w:id="701" w:author="Stefanie Lane" w:date="2023-02-04T16:06:00Z">
              <w:r w:rsidRPr="00F46F2F">
                <w:rPr>
                  <w:rFonts w:ascii="Calibri" w:eastAsia="Times New Roman" w:hAnsi="Calibri" w:cs="Calibri"/>
                  <w:color w:val="000000"/>
                </w:rPr>
                <w:t> </w:t>
              </w:r>
            </w:ins>
          </w:p>
        </w:tc>
        <w:tc>
          <w:tcPr>
            <w:tcW w:w="1352" w:type="dxa"/>
            <w:tcBorders>
              <w:top w:val="single" w:sz="4" w:space="0" w:color="auto"/>
              <w:left w:val="nil"/>
              <w:bottom w:val="single" w:sz="8" w:space="0" w:color="auto"/>
              <w:right w:val="nil"/>
            </w:tcBorders>
            <w:shd w:val="clear" w:color="auto" w:fill="auto"/>
            <w:vAlign w:val="center"/>
            <w:hideMark/>
          </w:tcPr>
          <w:p w14:paraId="12DE444E" w14:textId="77777777" w:rsidR="00F46F2F" w:rsidRPr="00F46F2F" w:rsidRDefault="00F46F2F" w:rsidP="00F46F2F">
            <w:pPr>
              <w:spacing w:after="0" w:line="240" w:lineRule="auto"/>
              <w:jc w:val="center"/>
              <w:rPr>
                <w:ins w:id="702" w:author="Stefanie Lane" w:date="2023-02-04T16:06:00Z"/>
                <w:rFonts w:ascii="Calibri" w:eastAsia="Times New Roman" w:hAnsi="Calibri" w:cs="Calibri"/>
                <w:color w:val="000000"/>
              </w:rPr>
            </w:pPr>
            <w:ins w:id="703" w:author="Stefanie Lane" w:date="2023-02-04T16:06:00Z">
              <w:r w:rsidRPr="00F46F2F">
                <w:rPr>
                  <w:rFonts w:ascii="Calibri" w:eastAsia="Times New Roman" w:hAnsi="Calibri" w:cs="Calibri"/>
                  <w:color w:val="000000"/>
                </w:rPr>
                <w:t>10-year old exclosures + Undisturbed</w:t>
              </w:r>
            </w:ins>
          </w:p>
        </w:tc>
        <w:tc>
          <w:tcPr>
            <w:tcW w:w="2288" w:type="dxa"/>
            <w:tcBorders>
              <w:top w:val="single" w:sz="4" w:space="0" w:color="auto"/>
              <w:left w:val="nil"/>
              <w:bottom w:val="single" w:sz="8" w:space="0" w:color="auto"/>
              <w:right w:val="nil"/>
            </w:tcBorders>
            <w:shd w:val="clear" w:color="auto" w:fill="auto"/>
            <w:noWrap/>
            <w:vAlign w:val="center"/>
            <w:hideMark/>
          </w:tcPr>
          <w:p w14:paraId="73EF3003" w14:textId="50E11AFB" w:rsidR="00F46F2F" w:rsidRPr="00183D75" w:rsidRDefault="00F46F2F" w:rsidP="00F46F2F">
            <w:pPr>
              <w:spacing w:after="0" w:line="240" w:lineRule="auto"/>
              <w:rPr>
                <w:ins w:id="704" w:author="Stefanie Lane" w:date="2023-02-04T16:06:00Z"/>
                <w:rFonts w:ascii="Calibri" w:eastAsia="Times New Roman" w:hAnsi="Calibri" w:cs="Calibri"/>
                <w:i/>
                <w:iCs/>
                <w:color w:val="000000"/>
                <w:vertAlign w:val="superscript"/>
                <w:rPrChange w:id="705" w:author="Stefanie Lane" w:date="2023-02-04T16:08:00Z">
                  <w:rPr>
                    <w:ins w:id="706" w:author="Stefanie Lane" w:date="2023-02-04T16:06:00Z"/>
                    <w:rFonts w:ascii="Calibri" w:eastAsia="Times New Roman" w:hAnsi="Calibri" w:cs="Calibri"/>
                    <w:i/>
                    <w:iCs/>
                    <w:color w:val="000000"/>
                  </w:rPr>
                </w:rPrChange>
              </w:rPr>
            </w:pPr>
            <w:ins w:id="707" w:author="Stefanie Lane" w:date="2023-02-04T16:06:00Z">
              <w:r w:rsidRPr="00F46F2F">
                <w:rPr>
                  <w:rFonts w:ascii="Calibri" w:eastAsia="Times New Roman" w:hAnsi="Calibri" w:cs="Calibri"/>
                  <w:i/>
                  <w:iCs/>
                  <w:color w:val="000000"/>
                </w:rPr>
                <w:t>Agrostis stolonifera*</w:t>
              </w:r>
            </w:ins>
            <w:ins w:id="708" w:author="Stefanie Lane" w:date="2023-02-04T16:08:00Z">
              <w:r w:rsidR="00183D75">
                <w:rPr>
                  <w:rFonts w:ascii="Calibri" w:eastAsia="Times New Roman" w:hAnsi="Calibri" w:cs="Calibri"/>
                  <w:i/>
                  <w:iCs/>
                  <w:color w:val="000000"/>
                  <w:vertAlign w:val="superscript"/>
                </w:rPr>
                <w:t>+</w:t>
              </w:r>
            </w:ins>
          </w:p>
        </w:tc>
        <w:tc>
          <w:tcPr>
            <w:tcW w:w="780" w:type="dxa"/>
            <w:tcBorders>
              <w:top w:val="single" w:sz="4" w:space="0" w:color="auto"/>
              <w:left w:val="nil"/>
              <w:bottom w:val="single" w:sz="8" w:space="0" w:color="auto"/>
              <w:right w:val="nil"/>
            </w:tcBorders>
            <w:shd w:val="clear" w:color="auto" w:fill="auto"/>
            <w:noWrap/>
            <w:vAlign w:val="center"/>
            <w:hideMark/>
          </w:tcPr>
          <w:p w14:paraId="3A11CE76" w14:textId="77777777" w:rsidR="00F46F2F" w:rsidRPr="00F46F2F" w:rsidRDefault="00F46F2F" w:rsidP="00F46F2F">
            <w:pPr>
              <w:spacing w:after="0" w:line="240" w:lineRule="auto"/>
              <w:jc w:val="center"/>
              <w:rPr>
                <w:ins w:id="709" w:author="Stefanie Lane" w:date="2023-02-04T16:06:00Z"/>
                <w:rFonts w:ascii="Calibri" w:eastAsia="Times New Roman" w:hAnsi="Calibri" w:cs="Calibri"/>
                <w:color w:val="000000"/>
              </w:rPr>
            </w:pPr>
            <w:ins w:id="710" w:author="Stefanie Lane" w:date="2023-02-04T16:06:00Z">
              <w:r w:rsidRPr="00F46F2F">
                <w:rPr>
                  <w:rFonts w:ascii="Calibri" w:eastAsia="Times New Roman" w:hAnsi="Calibri" w:cs="Calibri"/>
                  <w:color w:val="000000"/>
                </w:rPr>
                <w:t>&lt; 0.01</w:t>
              </w:r>
            </w:ins>
          </w:p>
        </w:tc>
      </w:tr>
      <w:tr w:rsidR="00F46F2F" w:rsidRPr="00F46F2F" w14:paraId="075AF4D7" w14:textId="77777777" w:rsidTr="00F46F2F">
        <w:trPr>
          <w:trHeight w:val="290"/>
          <w:ins w:id="711" w:author="Stefanie Lane" w:date="2023-02-04T16:06:00Z"/>
        </w:trPr>
        <w:tc>
          <w:tcPr>
            <w:tcW w:w="1533" w:type="dxa"/>
            <w:vMerge w:val="restart"/>
            <w:tcBorders>
              <w:top w:val="nil"/>
              <w:left w:val="nil"/>
              <w:bottom w:val="single" w:sz="8" w:space="0" w:color="000000"/>
              <w:right w:val="nil"/>
            </w:tcBorders>
            <w:shd w:val="clear" w:color="auto" w:fill="auto"/>
            <w:vAlign w:val="center"/>
            <w:hideMark/>
          </w:tcPr>
          <w:p w14:paraId="6E2F4406" w14:textId="77777777" w:rsidR="00F46F2F" w:rsidRPr="00F46F2F" w:rsidRDefault="00F46F2F" w:rsidP="00F46F2F">
            <w:pPr>
              <w:spacing w:after="0" w:line="240" w:lineRule="auto"/>
              <w:jc w:val="center"/>
              <w:rPr>
                <w:ins w:id="712" w:author="Stefanie Lane" w:date="2023-02-04T16:06:00Z"/>
                <w:rFonts w:ascii="Calibri" w:eastAsia="Times New Roman" w:hAnsi="Calibri" w:cs="Calibri"/>
                <w:color w:val="000000"/>
              </w:rPr>
            </w:pPr>
            <w:ins w:id="713" w:author="Stefanie Lane" w:date="2023-02-04T16:06:00Z">
              <w:r w:rsidRPr="00F46F2F">
                <w:rPr>
                  <w:rFonts w:ascii="Calibri" w:eastAsia="Times New Roman" w:hAnsi="Calibri" w:cs="Calibri"/>
                  <w:color w:val="000000"/>
                </w:rPr>
                <w:t>Undisturbed</w:t>
              </w:r>
            </w:ins>
          </w:p>
        </w:tc>
        <w:tc>
          <w:tcPr>
            <w:tcW w:w="2362" w:type="dxa"/>
            <w:tcBorders>
              <w:top w:val="nil"/>
              <w:left w:val="nil"/>
              <w:bottom w:val="single" w:sz="4" w:space="0" w:color="auto"/>
              <w:right w:val="nil"/>
            </w:tcBorders>
            <w:shd w:val="clear" w:color="auto" w:fill="auto"/>
            <w:noWrap/>
            <w:vAlign w:val="bottom"/>
            <w:hideMark/>
          </w:tcPr>
          <w:p w14:paraId="26519597" w14:textId="4ED7C0CA" w:rsidR="00F46F2F" w:rsidRPr="00183D75" w:rsidRDefault="00F46F2F" w:rsidP="00F46F2F">
            <w:pPr>
              <w:spacing w:after="0" w:line="240" w:lineRule="auto"/>
              <w:rPr>
                <w:ins w:id="714" w:author="Stefanie Lane" w:date="2023-02-04T16:06:00Z"/>
                <w:rFonts w:ascii="Calibri" w:eastAsia="Times New Roman" w:hAnsi="Calibri" w:cs="Calibri"/>
                <w:i/>
                <w:iCs/>
                <w:color w:val="000000"/>
                <w:vertAlign w:val="superscript"/>
                <w:rPrChange w:id="715" w:author="Stefanie Lane" w:date="2023-02-04T16:07:00Z">
                  <w:rPr>
                    <w:ins w:id="716" w:author="Stefanie Lane" w:date="2023-02-04T16:06:00Z"/>
                    <w:rFonts w:ascii="Calibri" w:eastAsia="Times New Roman" w:hAnsi="Calibri" w:cs="Calibri"/>
                    <w:i/>
                    <w:iCs/>
                    <w:color w:val="000000"/>
                  </w:rPr>
                </w:rPrChange>
              </w:rPr>
            </w:pPr>
            <w:ins w:id="717" w:author="Stefanie Lane" w:date="2023-02-04T16:06:00Z">
              <w:r w:rsidRPr="00F46F2F">
                <w:rPr>
                  <w:rFonts w:ascii="Calibri" w:eastAsia="Times New Roman" w:hAnsi="Calibri" w:cs="Calibri"/>
                  <w:i/>
                  <w:iCs/>
                  <w:color w:val="000000"/>
                </w:rPr>
                <w:t>Juncus balticus</w:t>
              </w:r>
            </w:ins>
            <w:ins w:id="718" w:author="Stefanie Lane" w:date="2023-02-04T16:07:00Z">
              <w:r w:rsidR="00183D75">
                <w:rPr>
                  <w:rFonts w:ascii="Calibri" w:eastAsia="Times New Roman" w:hAnsi="Calibri" w:cs="Calibri"/>
                  <w:i/>
                  <w:iCs/>
                  <w:color w:val="000000"/>
                  <w:vertAlign w:val="superscript"/>
                </w:rPr>
                <w:t>+</w:t>
              </w:r>
            </w:ins>
          </w:p>
        </w:tc>
        <w:tc>
          <w:tcPr>
            <w:tcW w:w="805" w:type="dxa"/>
            <w:tcBorders>
              <w:top w:val="nil"/>
              <w:left w:val="nil"/>
              <w:bottom w:val="single" w:sz="4" w:space="0" w:color="auto"/>
              <w:right w:val="nil"/>
            </w:tcBorders>
            <w:shd w:val="clear" w:color="auto" w:fill="auto"/>
            <w:noWrap/>
            <w:vAlign w:val="bottom"/>
            <w:hideMark/>
          </w:tcPr>
          <w:p w14:paraId="22E47BA1" w14:textId="77777777" w:rsidR="00F46F2F" w:rsidRPr="00F46F2F" w:rsidRDefault="00F46F2F" w:rsidP="00F46F2F">
            <w:pPr>
              <w:spacing w:after="0" w:line="240" w:lineRule="auto"/>
              <w:jc w:val="center"/>
              <w:rPr>
                <w:ins w:id="719" w:author="Stefanie Lane" w:date="2023-02-04T16:06:00Z"/>
                <w:rFonts w:ascii="Calibri" w:eastAsia="Times New Roman" w:hAnsi="Calibri" w:cs="Calibri"/>
                <w:color w:val="000000"/>
              </w:rPr>
            </w:pPr>
            <w:ins w:id="720" w:author="Stefanie Lane" w:date="2023-02-04T16:06:00Z">
              <w:r w:rsidRPr="00F46F2F">
                <w:rPr>
                  <w:rFonts w:ascii="Calibri" w:eastAsia="Times New Roman" w:hAnsi="Calibri" w:cs="Calibri"/>
                  <w:color w:val="000000"/>
                </w:rPr>
                <w:t>0.02</w:t>
              </w:r>
            </w:ins>
          </w:p>
        </w:tc>
        <w:tc>
          <w:tcPr>
            <w:tcW w:w="340" w:type="dxa"/>
            <w:tcBorders>
              <w:top w:val="nil"/>
              <w:left w:val="nil"/>
              <w:bottom w:val="nil"/>
              <w:right w:val="nil"/>
            </w:tcBorders>
            <w:shd w:val="clear" w:color="000000" w:fill="E7E6E6"/>
            <w:noWrap/>
            <w:vAlign w:val="bottom"/>
            <w:hideMark/>
          </w:tcPr>
          <w:p w14:paraId="326784B0" w14:textId="77777777" w:rsidR="00F46F2F" w:rsidRPr="00F46F2F" w:rsidRDefault="00F46F2F" w:rsidP="00F46F2F">
            <w:pPr>
              <w:spacing w:after="0" w:line="240" w:lineRule="auto"/>
              <w:rPr>
                <w:ins w:id="721" w:author="Stefanie Lane" w:date="2023-02-04T16:06:00Z"/>
                <w:rFonts w:ascii="Calibri" w:eastAsia="Times New Roman" w:hAnsi="Calibri" w:cs="Calibri"/>
                <w:color w:val="000000"/>
              </w:rPr>
            </w:pPr>
            <w:ins w:id="722" w:author="Stefanie Lane" w:date="2023-02-04T16:06:00Z">
              <w:r w:rsidRPr="00F46F2F">
                <w:rPr>
                  <w:rFonts w:ascii="Calibri" w:eastAsia="Times New Roman" w:hAnsi="Calibri" w:cs="Calibri"/>
                  <w:color w:val="000000"/>
                </w:rPr>
                <w:t> </w:t>
              </w:r>
            </w:ins>
          </w:p>
        </w:tc>
        <w:tc>
          <w:tcPr>
            <w:tcW w:w="1352" w:type="dxa"/>
            <w:vMerge w:val="restart"/>
            <w:tcBorders>
              <w:top w:val="single" w:sz="4" w:space="0" w:color="auto"/>
              <w:left w:val="nil"/>
              <w:bottom w:val="single" w:sz="8" w:space="0" w:color="000000"/>
              <w:right w:val="nil"/>
            </w:tcBorders>
            <w:shd w:val="clear" w:color="auto" w:fill="auto"/>
            <w:vAlign w:val="center"/>
            <w:hideMark/>
          </w:tcPr>
          <w:p w14:paraId="485A2C6D" w14:textId="77777777" w:rsidR="00F46F2F" w:rsidRPr="00F46F2F" w:rsidRDefault="00F46F2F" w:rsidP="00F46F2F">
            <w:pPr>
              <w:spacing w:after="0" w:line="240" w:lineRule="auto"/>
              <w:jc w:val="center"/>
              <w:rPr>
                <w:ins w:id="723" w:author="Stefanie Lane" w:date="2023-02-04T16:06:00Z"/>
                <w:rFonts w:ascii="Calibri" w:eastAsia="Times New Roman" w:hAnsi="Calibri" w:cs="Calibri"/>
                <w:color w:val="000000"/>
              </w:rPr>
            </w:pPr>
            <w:ins w:id="724" w:author="Stefanie Lane" w:date="2023-02-04T16:06:00Z">
              <w:r w:rsidRPr="00F46F2F">
                <w:rPr>
                  <w:rFonts w:ascii="Calibri" w:eastAsia="Times New Roman" w:hAnsi="Calibri" w:cs="Calibri"/>
                  <w:color w:val="000000"/>
                </w:rPr>
                <w:t>Undisturbed</w:t>
              </w:r>
            </w:ins>
          </w:p>
        </w:tc>
        <w:tc>
          <w:tcPr>
            <w:tcW w:w="2288" w:type="dxa"/>
            <w:tcBorders>
              <w:top w:val="single" w:sz="4" w:space="0" w:color="auto"/>
              <w:left w:val="nil"/>
              <w:bottom w:val="single" w:sz="4" w:space="0" w:color="auto"/>
              <w:right w:val="nil"/>
            </w:tcBorders>
            <w:shd w:val="clear" w:color="auto" w:fill="auto"/>
            <w:noWrap/>
            <w:vAlign w:val="bottom"/>
            <w:hideMark/>
          </w:tcPr>
          <w:p w14:paraId="46673F4B" w14:textId="66D4F5E9" w:rsidR="00F46F2F" w:rsidRPr="00183D75" w:rsidRDefault="00F46F2F" w:rsidP="00F46F2F">
            <w:pPr>
              <w:spacing w:after="0" w:line="240" w:lineRule="auto"/>
              <w:rPr>
                <w:ins w:id="725" w:author="Stefanie Lane" w:date="2023-02-04T16:06:00Z"/>
                <w:rFonts w:ascii="Calibri" w:eastAsia="Times New Roman" w:hAnsi="Calibri" w:cs="Calibri"/>
                <w:i/>
                <w:iCs/>
                <w:color w:val="000000"/>
                <w:vertAlign w:val="superscript"/>
                <w:rPrChange w:id="726" w:author="Stefanie Lane" w:date="2023-02-04T16:08:00Z">
                  <w:rPr>
                    <w:ins w:id="727" w:author="Stefanie Lane" w:date="2023-02-04T16:06:00Z"/>
                    <w:rFonts w:ascii="Calibri" w:eastAsia="Times New Roman" w:hAnsi="Calibri" w:cs="Calibri"/>
                    <w:i/>
                    <w:iCs/>
                    <w:color w:val="000000"/>
                  </w:rPr>
                </w:rPrChange>
              </w:rPr>
            </w:pPr>
            <w:ins w:id="728" w:author="Stefanie Lane" w:date="2023-02-04T16:06:00Z">
              <w:r w:rsidRPr="00F46F2F">
                <w:rPr>
                  <w:rFonts w:ascii="Calibri" w:eastAsia="Times New Roman" w:hAnsi="Calibri" w:cs="Calibri"/>
                  <w:i/>
                  <w:iCs/>
                  <w:color w:val="000000"/>
                </w:rPr>
                <w:t>Carex lyngbyei</w:t>
              </w:r>
            </w:ins>
            <w:ins w:id="729" w:author="Stefanie Lane" w:date="2023-02-04T16:08:00Z">
              <w:r w:rsidR="00183D75">
                <w:rPr>
                  <w:rFonts w:ascii="Calibri" w:eastAsia="Times New Roman" w:hAnsi="Calibri" w:cs="Calibri"/>
                  <w:i/>
                  <w:iCs/>
                  <w:color w:val="000000"/>
                  <w:vertAlign w:val="superscript"/>
                </w:rPr>
                <w:t>+</w:t>
              </w:r>
            </w:ins>
          </w:p>
        </w:tc>
        <w:tc>
          <w:tcPr>
            <w:tcW w:w="780" w:type="dxa"/>
            <w:tcBorders>
              <w:top w:val="single" w:sz="4" w:space="0" w:color="auto"/>
              <w:left w:val="nil"/>
              <w:bottom w:val="single" w:sz="4" w:space="0" w:color="auto"/>
              <w:right w:val="nil"/>
            </w:tcBorders>
            <w:shd w:val="clear" w:color="auto" w:fill="auto"/>
            <w:noWrap/>
            <w:vAlign w:val="bottom"/>
            <w:hideMark/>
          </w:tcPr>
          <w:p w14:paraId="01F3F718" w14:textId="77777777" w:rsidR="00F46F2F" w:rsidRPr="00F46F2F" w:rsidRDefault="00F46F2F" w:rsidP="00F46F2F">
            <w:pPr>
              <w:spacing w:after="0" w:line="240" w:lineRule="auto"/>
              <w:jc w:val="center"/>
              <w:rPr>
                <w:ins w:id="730" w:author="Stefanie Lane" w:date="2023-02-04T16:06:00Z"/>
                <w:rFonts w:ascii="Calibri" w:eastAsia="Times New Roman" w:hAnsi="Calibri" w:cs="Calibri"/>
                <w:color w:val="000000"/>
              </w:rPr>
            </w:pPr>
            <w:ins w:id="731" w:author="Stefanie Lane" w:date="2023-02-04T16:06:00Z">
              <w:r w:rsidRPr="00F46F2F">
                <w:rPr>
                  <w:rFonts w:ascii="Calibri" w:eastAsia="Times New Roman" w:hAnsi="Calibri" w:cs="Calibri"/>
                  <w:color w:val="000000"/>
                </w:rPr>
                <w:t>0.02</w:t>
              </w:r>
            </w:ins>
          </w:p>
        </w:tc>
      </w:tr>
      <w:tr w:rsidR="00F46F2F" w:rsidRPr="00F46F2F" w14:paraId="69300CB5" w14:textId="77777777" w:rsidTr="00F46F2F">
        <w:trPr>
          <w:trHeight w:val="290"/>
          <w:ins w:id="732" w:author="Stefanie Lane" w:date="2023-02-04T16:06:00Z"/>
        </w:trPr>
        <w:tc>
          <w:tcPr>
            <w:tcW w:w="1533" w:type="dxa"/>
            <w:vMerge/>
            <w:tcBorders>
              <w:top w:val="nil"/>
              <w:left w:val="nil"/>
              <w:bottom w:val="single" w:sz="8" w:space="0" w:color="000000"/>
              <w:right w:val="nil"/>
            </w:tcBorders>
            <w:vAlign w:val="center"/>
            <w:hideMark/>
          </w:tcPr>
          <w:p w14:paraId="476F9A86" w14:textId="77777777" w:rsidR="00F46F2F" w:rsidRPr="00F46F2F" w:rsidRDefault="00F46F2F" w:rsidP="00F46F2F">
            <w:pPr>
              <w:spacing w:after="0" w:line="240" w:lineRule="auto"/>
              <w:rPr>
                <w:ins w:id="733" w:author="Stefanie Lane" w:date="2023-02-04T16:06:00Z"/>
                <w:rFonts w:ascii="Calibri" w:eastAsia="Times New Roman" w:hAnsi="Calibri" w:cs="Calibri"/>
                <w:color w:val="000000"/>
              </w:rPr>
            </w:pPr>
          </w:p>
        </w:tc>
        <w:tc>
          <w:tcPr>
            <w:tcW w:w="2362" w:type="dxa"/>
            <w:tcBorders>
              <w:top w:val="nil"/>
              <w:left w:val="nil"/>
              <w:bottom w:val="single" w:sz="4" w:space="0" w:color="auto"/>
              <w:right w:val="nil"/>
            </w:tcBorders>
            <w:shd w:val="clear" w:color="auto" w:fill="auto"/>
            <w:noWrap/>
            <w:vAlign w:val="bottom"/>
            <w:hideMark/>
          </w:tcPr>
          <w:p w14:paraId="1F87DCEA" w14:textId="460BE1C5" w:rsidR="00F46F2F" w:rsidRPr="00183D75" w:rsidRDefault="00F46F2F" w:rsidP="00F46F2F">
            <w:pPr>
              <w:spacing w:after="0" w:line="240" w:lineRule="auto"/>
              <w:rPr>
                <w:ins w:id="734" w:author="Stefanie Lane" w:date="2023-02-04T16:06:00Z"/>
                <w:rFonts w:ascii="Calibri" w:eastAsia="Times New Roman" w:hAnsi="Calibri" w:cs="Calibri"/>
                <w:i/>
                <w:iCs/>
                <w:color w:val="000000"/>
                <w:vertAlign w:val="superscript"/>
                <w:rPrChange w:id="735" w:author="Stefanie Lane" w:date="2023-02-04T16:07:00Z">
                  <w:rPr>
                    <w:ins w:id="736" w:author="Stefanie Lane" w:date="2023-02-04T16:06:00Z"/>
                    <w:rFonts w:ascii="Calibri" w:eastAsia="Times New Roman" w:hAnsi="Calibri" w:cs="Calibri"/>
                    <w:i/>
                    <w:iCs/>
                    <w:color w:val="000000"/>
                  </w:rPr>
                </w:rPrChange>
              </w:rPr>
            </w:pPr>
            <w:ins w:id="737" w:author="Stefanie Lane" w:date="2023-02-04T16:06:00Z">
              <w:r w:rsidRPr="00F46F2F">
                <w:rPr>
                  <w:rFonts w:ascii="Calibri" w:eastAsia="Times New Roman" w:hAnsi="Calibri" w:cs="Calibri"/>
                  <w:i/>
                  <w:iCs/>
                  <w:color w:val="000000"/>
                </w:rPr>
                <w:t>Carex lyngbyei</w:t>
              </w:r>
            </w:ins>
            <w:ins w:id="738" w:author="Stefanie Lane" w:date="2023-02-04T16:07:00Z">
              <w:r w:rsidR="00183D75">
                <w:rPr>
                  <w:rFonts w:ascii="Calibri" w:eastAsia="Times New Roman" w:hAnsi="Calibri" w:cs="Calibri"/>
                  <w:i/>
                  <w:iCs/>
                  <w:color w:val="000000"/>
                  <w:vertAlign w:val="superscript"/>
                </w:rPr>
                <w:t>+</w:t>
              </w:r>
            </w:ins>
          </w:p>
        </w:tc>
        <w:tc>
          <w:tcPr>
            <w:tcW w:w="805" w:type="dxa"/>
            <w:tcBorders>
              <w:top w:val="nil"/>
              <w:left w:val="nil"/>
              <w:bottom w:val="single" w:sz="4" w:space="0" w:color="auto"/>
              <w:right w:val="nil"/>
            </w:tcBorders>
            <w:shd w:val="clear" w:color="auto" w:fill="auto"/>
            <w:noWrap/>
            <w:vAlign w:val="bottom"/>
            <w:hideMark/>
          </w:tcPr>
          <w:p w14:paraId="3A32CA2F" w14:textId="77777777" w:rsidR="00F46F2F" w:rsidRPr="00F46F2F" w:rsidRDefault="00F46F2F" w:rsidP="00F46F2F">
            <w:pPr>
              <w:spacing w:after="0" w:line="240" w:lineRule="auto"/>
              <w:jc w:val="center"/>
              <w:rPr>
                <w:ins w:id="739" w:author="Stefanie Lane" w:date="2023-02-04T16:06:00Z"/>
                <w:rFonts w:ascii="Calibri" w:eastAsia="Times New Roman" w:hAnsi="Calibri" w:cs="Calibri"/>
                <w:color w:val="000000"/>
              </w:rPr>
            </w:pPr>
            <w:ins w:id="740" w:author="Stefanie Lane" w:date="2023-02-04T16:06:00Z">
              <w:r w:rsidRPr="00F46F2F">
                <w:rPr>
                  <w:rFonts w:ascii="Calibri" w:eastAsia="Times New Roman" w:hAnsi="Calibri" w:cs="Calibri"/>
                  <w:color w:val="000000"/>
                </w:rPr>
                <w:t>0.02</w:t>
              </w:r>
            </w:ins>
          </w:p>
        </w:tc>
        <w:tc>
          <w:tcPr>
            <w:tcW w:w="340" w:type="dxa"/>
            <w:tcBorders>
              <w:top w:val="nil"/>
              <w:left w:val="nil"/>
              <w:bottom w:val="nil"/>
              <w:right w:val="nil"/>
            </w:tcBorders>
            <w:shd w:val="clear" w:color="000000" w:fill="E7E6E6"/>
            <w:noWrap/>
            <w:vAlign w:val="bottom"/>
            <w:hideMark/>
          </w:tcPr>
          <w:p w14:paraId="49834A5C" w14:textId="77777777" w:rsidR="00F46F2F" w:rsidRPr="00F46F2F" w:rsidRDefault="00F46F2F" w:rsidP="00F46F2F">
            <w:pPr>
              <w:spacing w:after="0" w:line="240" w:lineRule="auto"/>
              <w:rPr>
                <w:ins w:id="741" w:author="Stefanie Lane" w:date="2023-02-04T16:06:00Z"/>
                <w:rFonts w:ascii="Calibri" w:eastAsia="Times New Roman" w:hAnsi="Calibri" w:cs="Calibri"/>
                <w:color w:val="000000"/>
              </w:rPr>
            </w:pPr>
            <w:ins w:id="742" w:author="Stefanie Lane" w:date="2023-02-04T16:06:00Z">
              <w:r w:rsidRPr="00F46F2F">
                <w:rPr>
                  <w:rFonts w:ascii="Calibri" w:eastAsia="Times New Roman" w:hAnsi="Calibri" w:cs="Calibri"/>
                  <w:color w:val="000000"/>
                </w:rPr>
                <w:t> </w:t>
              </w:r>
            </w:ins>
          </w:p>
        </w:tc>
        <w:tc>
          <w:tcPr>
            <w:tcW w:w="1352" w:type="dxa"/>
            <w:vMerge/>
            <w:tcBorders>
              <w:top w:val="single" w:sz="4" w:space="0" w:color="auto"/>
              <w:left w:val="nil"/>
              <w:bottom w:val="single" w:sz="8" w:space="0" w:color="000000"/>
              <w:right w:val="nil"/>
            </w:tcBorders>
            <w:vAlign w:val="center"/>
            <w:hideMark/>
          </w:tcPr>
          <w:p w14:paraId="4CC88ABB" w14:textId="77777777" w:rsidR="00F46F2F" w:rsidRPr="00F46F2F" w:rsidRDefault="00F46F2F" w:rsidP="00F46F2F">
            <w:pPr>
              <w:spacing w:after="0" w:line="240" w:lineRule="auto"/>
              <w:rPr>
                <w:ins w:id="743" w:author="Stefanie Lane" w:date="2023-02-04T16:06:00Z"/>
                <w:rFonts w:ascii="Calibri" w:eastAsia="Times New Roman" w:hAnsi="Calibri" w:cs="Calibri"/>
                <w:color w:val="000000"/>
              </w:rPr>
            </w:pPr>
          </w:p>
        </w:tc>
        <w:tc>
          <w:tcPr>
            <w:tcW w:w="2288" w:type="dxa"/>
            <w:tcBorders>
              <w:top w:val="nil"/>
              <w:left w:val="nil"/>
              <w:bottom w:val="single" w:sz="4" w:space="0" w:color="auto"/>
              <w:right w:val="nil"/>
            </w:tcBorders>
            <w:shd w:val="clear" w:color="auto" w:fill="auto"/>
            <w:noWrap/>
            <w:vAlign w:val="bottom"/>
            <w:hideMark/>
          </w:tcPr>
          <w:p w14:paraId="447F0392" w14:textId="77777777" w:rsidR="00F46F2F" w:rsidRPr="00F46F2F" w:rsidRDefault="00F46F2F" w:rsidP="00F46F2F">
            <w:pPr>
              <w:spacing w:after="0" w:line="240" w:lineRule="auto"/>
              <w:rPr>
                <w:ins w:id="744" w:author="Stefanie Lane" w:date="2023-02-04T16:06:00Z"/>
                <w:rFonts w:ascii="Calibri" w:eastAsia="Times New Roman" w:hAnsi="Calibri" w:cs="Calibri"/>
                <w:i/>
                <w:iCs/>
                <w:color w:val="000000"/>
              </w:rPr>
            </w:pPr>
            <w:ins w:id="745" w:author="Stefanie Lane" w:date="2023-02-04T16:06:00Z">
              <w:r w:rsidRPr="00F46F2F">
                <w:rPr>
                  <w:rFonts w:ascii="Calibri" w:eastAsia="Times New Roman" w:hAnsi="Calibri" w:cs="Calibri"/>
                  <w:i/>
                  <w:iCs/>
                  <w:color w:val="000000"/>
                </w:rPr>
                <w:t>Cotula coronopifolia*</w:t>
              </w:r>
            </w:ins>
          </w:p>
        </w:tc>
        <w:tc>
          <w:tcPr>
            <w:tcW w:w="780" w:type="dxa"/>
            <w:tcBorders>
              <w:top w:val="nil"/>
              <w:left w:val="nil"/>
              <w:bottom w:val="single" w:sz="4" w:space="0" w:color="auto"/>
              <w:right w:val="nil"/>
            </w:tcBorders>
            <w:shd w:val="clear" w:color="auto" w:fill="auto"/>
            <w:noWrap/>
            <w:vAlign w:val="bottom"/>
            <w:hideMark/>
          </w:tcPr>
          <w:p w14:paraId="57B8D77F" w14:textId="77777777" w:rsidR="00F46F2F" w:rsidRPr="00F46F2F" w:rsidRDefault="00F46F2F" w:rsidP="00F46F2F">
            <w:pPr>
              <w:spacing w:after="0" w:line="240" w:lineRule="auto"/>
              <w:jc w:val="center"/>
              <w:rPr>
                <w:ins w:id="746" w:author="Stefanie Lane" w:date="2023-02-04T16:06:00Z"/>
                <w:rFonts w:ascii="Calibri" w:eastAsia="Times New Roman" w:hAnsi="Calibri" w:cs="Calibri"/>
                <w:color w:val="000000"/>
              </w:rPr>
            </w:pPr>
            <w:ins w:id="747" w:author="Stefanie Lane" w:date="2023-02-04T16:06:00Z">
              <w:r w:rsidRPr="00F46F2F">
                <w:rPr>
                  <w:rFonts w:ascii="Calibri" w:eastAsia="Times New Roman" w:hAnsi="Calibri" w:cs="Calibri"/>
                  <w:color w:val="000000"/>
                </w:rPr>
                <w:t>0.03</w:t>
              </w:r>
            </w:ins>
          </w:p>
        </w:tc>
      </w:tr>
      <w:tr w:rsidR="00F46F2F" w:rsidRPr="00F46F2F" w14:paraId="16D16979" w14:textId="77777777" w:rsidTr="00F46F2F">
        <w:trPr>
          <w:trHeight w:val="290"/>
          <w:ins w:id="748" w:author="Stefanie Lane" w:date="2023-02-04T16:06:00Z"/>
        </w:trPr>
        <w:tc>
          <w:tcPr>
            <w:tcW w:w="1533" w:type="dxa"/>
            <w:vMerge/>
            <w:tcBorders>
              <w:top w:val="nil"/>
              <w:left w:val="nil"/>
              <w:bottom w:val="single" w:sz="8" w:space="0" w:color="000000"/>
              <w:right w:val="nil"/>
            </w:tcBorders>
            <w:vAlign w:val="center"/>
            <w:hideMark/>
          </w:tcPr>
          <w:p w14:paraId="73647955" w14:textId="77777777" w:rsidR="00F46F2F" w:rsidRPr="00F46F2F" w:rsidRDefault="00F46F2F" w:rsidP="00F46F2F">
            <w:pPr>
              <w:spacing w:after="0" w:line="240" w:lineRule="auto"/>
              <w:rPr>
                <w:ins w:id="749" w:author="Stefanie Lane" w:date="2023-02-04T16:06:00Z"/>
                <w:rFonts w:ascii="Calibri" w:eastAsia="Times New Roman" w:hAnsi="Calibri" w:cs="Calibri"/>
                <w:color w:val="000000"/>
              </w:rPr>
            </w:pPr>
          </w:p>
        </w:tc>
        <w:tc>
          <w:tcPr>
            <w:tcW w:w="2362" w:type="dxa"/>
            <w:tcBorders>
              <w:top w:val="nil"/>
              <w:left w:val="nil"/>
              <w:bottom w:val="single" w:sz="8" w:space="0" w:color="auto"/>
              <w:right w:val="nil"/>
            </w:tcBorders>
            <w:shd w:val="clear" w:color="auto" w:fill="auto"/>
            <w:noWrap/>
            <w:vAlign w:val="bottom"/>
            <w:hideMark/>
          </w:tcPr>
          <w:p w14:paraId="708F9C33" w14:textId="77777777" w:rsidR="00F46F2F" w:rsidRPr="00F46F2F" w:rsidRDefault="00F46F2F" w:rsidP="00F46F2F">
            <w:pPr>
              <w:spacing w:after="0" w:line="240" w:lineRule="auto"/>
              <w:rPr>
                <w:ins w:id="750" w:author="Stefanie Lane" w:date="2023-02-04T16:06:00Z"/>
                <w:rFonts w:ascii="Calibri" w:eastAsia="Times New Roman" w:hAnsi="Calibri" w:cs="Calibri"/>
                <w:i/>
                <w:iCs/>
                <w:color w:val="000000"/>
              </w:rPr>
            </w:pPr>
            <w:ins w:id="751" w:author="Stefanie Lane" w:date="2023-02-04T16:06:00Z">
              <w:r w:rsidRPr="00F46F2F">
                <w:rPr>
                  <w:rFonts w:ascii="Calibri" w:eastAsia="Times New Roman" w:hAnsi="Calibri" w:cs="Calibri"/>
                  <w:i/>
                  <w:iCs/>
                  <w:color w:val="000000"/>
                </w:rPr>
                <w:t>Triglochin maritima</w:t>
              </w:r>
            </w:ins>
          </w:p>
        </w:tc>
        <w:tc>
          <w:tcPr>
            <w:tcW w:w="805" w:type="dxa"/>
            <w:tcBorders>
              <w:top w:val="nil"/>
              <w:left w:val="nil"/>
              <w:bottom w:val="single" w:sz="8" w:space="0" w:color="auto"/>
              <w:right w:val="nil"/>
            </w:tcBorders>
            <w:shd w:val="clear" w:color="auto" w:fill="auto"/>
            <w:noWrap/>
            <w:vAlign w:val="bottom"/>
            <w:hideMark/>
          </w:tcPr>
          <w:p w14:paraId="50684723" w14:textId="77777777" w:rsidR="00F46F2F" w:rsidRPr="00F46F2F" w:rsidRDefault="00F46F2F" w:rsidP="00F46F2F">
            <w:pPr>
              <w:spacing w:after="0" w:line="240" w:lineRule="auto"/>
              <w:jc w:val="center"/>
              <w:rPr>
                <w:ins w:id="752" w:author="Stefanie Lane" w:date="2023-02-04T16:06:00Z"/>
                <w:rFonts w:ascii="Calibri" w:eastAsia="Times New Roman" w:hAnsi="Calibri" w:cs="Calibri"/>
                <w:color w:val="000000"/>
              </w:rPr>
            </w:pPr>
            <w:ins w:id="753" w:author="Stefanie Lane" w:date="2023-02-04T16:06:00Z">
              <w:r w:rsidRPr="00F46F2F">
                <w:rPr>
                  <w:rFonts w:ascii="Calibri" w:eastAsia="Times New Roman" w:hAnsi="Calibri" w:cs="Calibri"/>
                  <w:color w:val="000000"/>
                </w:rPr>
                <w:t>0.04</w:t>
              </w:r>
            </w:ins>
          </w:p>
        </w:tc>
        <w:tc>
          <w:tcPr>
            <w:tcW w:w="340" w:type="dxa"/>
            <w:tcBorders>
              <w:top w:val="nil"/>
              <w:left w:val="nil"/>
              <w:bottom w:val="nil"/>
              <w:right w:val="nil"/>
            </w:tcBorders>
            <w:shd w:val="clear" w:color="000000" w:fill="E7E6E6"/>
            <w:noWrap/>
            <w:vAlign w:val="bottom"/>
            <w:hideMark/>
          </w:tcPr>
          <w:p w14:paraId="4B7DF83C" w14:textId="77777777" w:rsidR="00F46F2F" w:rsidRPr="00F46F2F" w:rsidRDefault="00F46F2F" w:rsidP="00F46F2F">
            <w:pPr>
              <w:spacing w:after="0" w:line="240" w:lineRule="auto"/>
              <w:rPr>
                <w:ins w:id="754" w:author="Stefanie Lane" w:date="2023-02-04T16:06:00Z"/>
                <w:rFonts w:ascii="Calibri" w:eastAsia="Times New Roman" w:hAnsi="Calibri" w:cs="Calibri"/>
                <w:color w:val="000000"/>
              </w:rPr>
            </w:pPr>
            <w:ins w:id="755" w:author="Stefanie Lane" w:date="2023-02-04T16:06:00Z">
              <w:r w:rsidRPr="00F46F2F">
                <w:rPr>
                  <w:rFonts w:ascii="Calibri" w:eastAsia="Times New Roman" w:hAnsi="Calibri" w:cs="Calibri"/>
                  <w:color w:val="000000"/>
                </w:rPr>
                <w:t> </w:t>
              </w:r>
            </w:ins>
          </w:p>
        </w:tc>
        <w:tc>
          <w:tcPr>
            <w:tcW w:w="1352" w:type="dxa"/>
            <w:vMerge/>
            <w:tcBorders>
              <w:top w:val="single" w:sz="4" w:space="0" w:color="auto"/>
              <w:left w:val="nil"/>
              <w:bottom w:val="single" w:sz="8" w:space="0" w:color="000000"/>
              <w:right w:val="nil"/>
            </w:tcBorders>
            <w:vAlign w:val="center"/>
            <w:hideMark/>
          </w:tcPr>
          <w:p w14:paraId="3AA8EC91" w14:textId="77777777" w:rsidR="00F46F2F" w:rsidRPr="00F46F2F" w:rsidRDefault="00F46F2F" w:rsidP="00F46F2F">
            <w:pPr>
              <w:spacing w:after="0" w:line="240" w:lineRule="auto"/>
              <w:rPr>
                <w:ins w:id="756" w:author="Stefanie Lane" w:date="2023-02-04T16:06:00Z"/>
                <w:rFonts w:ascii="Calibri" w:eastAsia="Times New Roman" w:hAnsi="Calibri" w:cs="Calibri"/>
                <w:color w:val="000000"/>
              </w:rPr>
            </w:pPr>
          </w:p>
        </w:tc>
        <w:tc>
          <w:tcPr>
            <w:tcW w:w="2288" w:type="dxa"/>
            <w:tcBorders>
              <w:top w:val="nil"/>
              <w:left w:val="nil"/>
              <w:bottom w:val="single" w:sz="8" w:space="0" w:color="auto"/>
              <w:right w:val="nil"/>
            </w:tcBorders>
            <w:shd w:val="clear" w:color="auto" w:fill="auto"/>
            <w:noWrap/>
            <w:vAlign w:val="bottom"/>
            <w:hideMark/>
          </w:tcPr>
          <w:p w14:paraId="7D883730" w14:textId="12EAC69C" w:rsidR="00F46F2F" w:rsidRPr="00183D75" w:rsidRDefault="00F46F2F" w:rsidP="00F46F2F">
            <w:pPr>
              <w:spacing w:after="0" w:line="240" w:lineRule="auto"/>
              <w:rPr>
                <w:ins w:id="757" w:author="Stefanie Lane" w:date="2023-02-04T16:06:00Z"/>
                <w:rFonts w:ascii="Calibri" w:eastAsia="Times New Roman" w:hAnsi="Calibri" w:cs="Calibri"/>
                <w:i/>
                <w:iCs/>
                <w:color w:val="000000"/>
                <w:vertAlign w:val="superscript"/>
                <w:rPrChange w:id="758" w:author="Stefanie Lane" w:date="2023-02-04T16:08:00Z">
                  <w:rPr>
                    <w:ins w:id="759" w:author="Stefanie Lane" w:date="2023-02-04T16:06:00Z"/>
                    <w:rFonts w:ascii="Calibri" w:eastAsia="Times New Roman" w:hAnsi="Calibri" w:cs="Calibri"/>
                    <w:i/>
                    <w:iCs/>
                    <w:color w:val="000000"/>
                  </w:rPr>
                </w:rPrChange>
              </w:rPr>
            </w:pPr>
            <w:ins w:id="760" w:author="Stefanie Lane" w:date="2023-02-04T16:06:00Z">
              <w:r w:rsidRPr="00F46F2F">
                <w:rPr>
                  <w:rFonts w:ascii="Calibri" w:eastAsia="Times New Roman" w:hAnsi="Calibri" w:cs="Calibri"/>
                  <w:i/>
                  <w:iCs/>
                  <w:color w:val="000000"/>
                </w:rPr>
                <w:t>Juncus articulatus</w:t>
              </w:r>
            </w:ins>
            <w:ins w:id="761" w:author="Stefanie Lane" w:date="2023-02-04T16:08:00Z">
              <w:r w:rsidR="00183D75">
                <w:rPr>
                  <w:rFonts w:ascii="Calibri" w:eastAsia="Times New Roman" w:hAnsi="Calibri" w:cs="Calibri"/>
                  <w:i/>
                  <w:iCs/>
                  <w:color w:val="000000"/>
                  <w:vertAlign w:val="superscript"/>
                </w:rPr>
                <w:t>+</w:t>
              </w:r>
            </w:ins>
          </w:p>
        </w:tc>
        <w:tc>
          <w:tcPr>
            <w:tcW w:w="780" w:type="dxa"/>
            <w:tcBorders>
              <w:top w:val="nil"/>
              <w:left w:val="nil"/>
              <w:bottom w:val="single" w:sz="8" w:space="0" w:color="auto"/>
              <w:right w:val="nil"/>
            </w:tcBorders>
            <w:shd w:val="clear" w:color="auto" w:fill="auto"/>
            <w:noWrap/>
            <w:vAlign w:val="bottom"/>
            <w:hideMark/>
          </w:tcPr>
          <w:p w14:paraId="6DBA1556" w14:textId="77777777" w:rsidR="00F46F2F" w:rsidRPr="00F46F2F" w:rsidRDefault="00F46F2F" w:rsidP="00F46F2F">
            <w:pPr>
              <w:spacing w:after="0" w:line="240" w:lineRule="auto"/>
              <w:jc w:val="center"/>
              <w:rPr>
                <w:ins w:id="762" w:author="Stefanie Lane" w:date="2023-02-04T16:06:00Z"/>
                <w:rFonts w:ascii="Calibri" w:eastAsia="Times New Roman" w:hAnsi="Calibri" w:cs="Calibri"/>
                <w:color w:val="000000"/>
              </w:rPr>
            </w:pPr>
            <w:ins w:id="763" w:author="Stefanie Lane" w:date="2023-02-04T16:06:00Z">
              <w:r w:rsidRPr="00F46F2F">
                <w:rPr>
                  <w:rFonts w:ascii="Calibri" w:eastAsia="Times New Roman" w:hAnsi="Calibri" w:cs="Calibri"/>
                  <w:color w:val="000000"/>
                </w:rPr>
                <w:t>0.04</w:t>
              </w:r>
            </w:ins>
          </w:p>
        </w:tc>
      </w:tr>
    </w:tbl>
    <w:p w14:paraId="617038CC" w14:textId="293FE7B1" w:rsidR="007159F4" w:rsidRDefault="007159F4" w:rsidP="001E61C3">
      <w:pPr>
        <w:rPr>
          <w:ins w:id="764" w:author="Stefanie Lane" w:date="2023-02-04T12:07:00Z"/>
          <w:rFonts w:cstheme="minorHAnsi"/>
        </w:rPr>
      </w:pPr>
    </w:p>
    <w:p w14:paraId="13A83544" w14:textId="77777777" w:rsidR="007159F4" w:rsidRPr="001E61C3" w:rsidRDefault="007159F4" w:rsidP="001E61C3">
      <w:pPr>
        <w:rPr>
          <w:ins w:id="765" w:author="Stefanie Lane" w:date="2023-02-04T12:02:00Z"/>
          <w:rFonts w:cstheme="minorHAnsi"/>
          <w:rPrChange w:id="766" w:author="Stefanie Lane" w:date="2023-02-04T12:02:00Z">
            <w:rPr>
              <w:ins w:id="767" w:author="Stefanie Lane" w:date="2023-02-04T12:02:00Z"/>
              <w:rFonts w:eastAsia="Times New Roman"/>
              <w:sz w:val="20"/>
              <w:szCs w:val="20"/>
            </w:rPr>
          </w:rPrChange>
        </w:rPr>
        <w:pPrChange w:id="768" w:author="Stefanie Lane" w:date="2023-02-04T12:02:00Z">
          <w:pPr>
            <w:pStyle w:val="Heading1"/>
          </w:pPr>
        </w:pPrChange>
      </w:pPr>
    </w:p>
    <w:p w14:paraId="4C782C23" w14:textId="77777777" w:rsidR="004A6776" w:rsidRDefault="004A6776" w:rsidP="004A6776">
      <w:pPr>
        <w:keepNext/>
        <w:rPr>
          <w:ins w:id="769" w:author="Stefanie Lane" w:date="2023-02-04T16:09:00Z"/>
        </w:rPr>
      </w:pPr>
      <w:ins w:id="770" w:author="Stefanie Lane" w:date="2023-02-04T16:09:00Z">
        <w:r>
          <w:rPr>
            <w:noProof/>
          </w:rPr>
          <w:drawing>
            <wp:inline distT="0" distB="0" distL="0" distR="0" wp14:anchorId="38C7A9FD" wp14:editId="5ED12813">
              <wp:extent cx="5989467" cy="39929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89467" cy="3992978"/>
                      </a:xfrm>
                      <a:prstGeom prst="rect">
                        <a:avLst/>
                      </a:prstGeom>
                      <a:noFill/>
                    </pic:spPr>
                  </pic:pic>
                </a:graphicData>
              </a:graphic>
            </wp:inline>
          </w:drawing>
        </w:r>
      </w:ins>
    </w:p>
    <w:p w14:paraId="39421FB8" w14:textId="4BDB6792" w:rsidR="004A6776" w:rsidRDefault="004A6776" w:rsidP="004A6776">
      <w:pPr>
        <w:pStyle w:val="Caption"/>
        <w:rPr>
          <w:ins w:id="771" w:author="Stefanie Lane" w:date="2023-02-04T16:09:00Z"/>
        </w:rPr>
      </w:pPr>
      <w:bookmarkStart w:id="772" w:name="_Ref112945173"/>
      <w:ins w:id="773" w:author="Stefanie Lane" w:date="2023-02-04T16:09:00Z">
        <w:r>
          <w:t xml:space="preserve">Figure </w:t>
        </w:r>
        <w:r>
          <w:fldChar w:fldCharType="begin"/>
        </w:r>
        <w:r>
          <w:instrText xml:space="preserve"> SEQ Figure \* ARABIC </w:instrText>
        </w:r>
        <w:r>
          <w:fldChar w:fldCharType="separate"/>
        </w:r>
      </w:ins>
      <w:ins w:id="774" w:author="Stefanie Lane" w:date="2023-02-07T18:19:00Z">
        <w:r w:rsidR="004270C5">
          <w:rPr>
            <w:noProof/>
          </w:rPr>
          <w:t>1</w:t>
        </w:r>
      </w:ins>
      <w:ins w:id="775" w:author="Stefanie Lane" w:date="2023-02-04T16:09:00Z">
        <w:r>
          <w:rPr>
            <w:noProof/>
          </w:rPr>
          <w:fldChar w:fldCharType="end"/>
        </w:r>
        <w:bookmarkEnd w:id="772"/>
        <w:r>
          <w:t>. Above-ground cover abundance of key functional group ‘</w:t>
        </w:r>
      </w:ins>
      <w:ins w:id="776" w:author="Stefanie Lane" w:date="2023-02-07T18:00:00Z">
        <w:r w:rsidR="00964A73">
          <w:t xml:space="preserve">tall, </w:t>
        </w:r>
      </w:ins>
      <w:ins w:id="777" w:author="Stefanie Lane" w:date="2023-02-04T16:09:00Z">
        <w:r>
          <w:t xml:space="preserve">perennial graminoids’ is not significantly different from undisturbed (reference) sites after 10 years. However, indicator species analysis reveals this above-ground cover is dominated by non-native graminoid species </w:t>
        </w:r>
        <w:r>
          <w:rPr>
            <w:i w:val="0"/>
          </w:rPr>
          <w:t>Agrostis stolonifera</w:t>
        </w:r>
        <w:r>
          <w:t xml:space="preserve">. Moreover, seed bank abundance of tall, perennial graminoids is significantly higher in 10-year old exclosures compared to other disturbance conditions, including undisturbed (reference) sites. Notably, there is nearly equal abundance of non-native and native graminoid seed in 10-year old exclosures, and </w:t>
        </w:r>
        <w:r w:rsidRPr="00964A73">
          <w:rPr>
            <w:highlight w:val="green"/>
            <w:rPrChange w:id="778" w:author="Stefanie Lane" w:date="2023-02-07T18:00:00Z">
              <w:rPr/>
            </w:rPrChange>
          </w:rPr>
          <w:t>significantly</w:t>
        </w:r>
        <w:r>
          <w:t xml:space="preserve"> greater representation of non-native than native graminoid seed in undisturbed sites in Little Qualicum Estuary.</w:t>
        </w:r>
      </w:ins>
    </w:p>
    <w:p w14:paraId="7FFC5810" w14:textId="51A758B9" w:rsidR="007159F4" w:rsidRDefault="007159F4">
      <w:pPr>
        <w:rPr>
          <w:ins w:id="779" w:author="Stefanie Lane" w:date="2023-02-04T15:48:00Z"/>
          <w:rFonts w:eastAsia="Times New Roman" w:cstheme="minorHAnsi"/>
        </w:rPr>
      </w:pPr>
      <w:ins w:id="780" w:author="Stefanie Lane" w:date="2023-02-04T12:07:00Z">
        <w:r>
          <w:rPr>
            <w:rFonts w:eastAsia="Times New Roman" w:cstheme="minorHAnsi"/>
          </w:rPr>
          <w:br w:type="page"/>
        </w:r>
      </w:ins>
    </w:p>
    <w:p w14:paraId="40F57436" w14:textId="77777777" w:rsidR="00477F0A" w:rsidRDefault="0065246A" w:rsidP="00477F0A">
      <w:pPr>
        <w:keepNext/>
        <w:rPr>
          <w:ins w:id="781" w:author="Stefanie Lane" w:date="2023-02-07T18:17:00Z"/>
        </w:rPr>
        <w:pPrChange w:id="782" w:author="Stefanie Lane" w:date="2023-02-07T18:17:00Z">
          <w:pPr/>
        </w:pPrChange>
      </w:pPr>
      <w:ins w:id="783" w:author="Stefanie Lane" w:date="2023-02-04T15:49:00Z">
        <w:r>
          <w:rPr>
            <w:rFonts w:eastAsia="Times New Roman" w:cstheme="minorHAnsi"/>
            <w:noProof/>
            <w:color w:val="2F5496" w:themeColor="accent1" w:themeShade="BF"/>
          </w:rPr>
          <w:drawing>
            <wp:inline distT="0" distB="0" distL="0" distR="0" wp14:anchorId="2A5AB161" wp14:editId="2DAF019A">
              <wp:extent cx="6098842" cy="309908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98842" cy="3099086"/>
                      </a:xfrm>
                      <a:prstGeom prst="rect">
                        <a:avLst/>
                      </a:prstGeom>
                      <a:noFill/>
                    </pic:spPr>
                  </pic:pic>
                </a:graphicData>
              </a:graphic>
            </wp:inline>
          </w:drawing>
        </w:r>
      </w:ins>
    </w:p>
    <w:p w14:paraId="1C038A4D" w14:textId="7CCE5CD0" w:rsidR="00FB053E" w:rsidRDefault="00477F0A" w:rsidP="00477F0A">
      <w:pPr>
        <w:pStyle w:val="Caption"/>
        <w:rPr>
          <w:ins w:id="784" w:author="Stefanie Lane" w:date="2023-02-07T18:19:00Z"/>
        </w:rPr>
      </w:pPr>
      <w:ins w:id="785" w:author="Stefanie Lane" w:date="2023-02-07T18:17:00Z">
        <w:r>
          <w:t xml:space="preserve">Figure </w:t>
        </w:r>
        <w:r>
          <w:fldChar w:fldCharType="begin"/>
        </w:r>
        <w:r>
          <w:instrText xml:space="preserve"> SEQ Figure \* ARABIC </w:instrText>
        </w:r>
      </w:ins>
      <w:r>
        <w:fldChar w:fldCharType="separate"/>
      </w:r>
      <w:ins w:id="786" w:author="Stefanie Lane" w:date="2023-02-07T18:19:00Z">
        <w:r w:rsidR="004270C5">
          <w:rPr>
            <w:noProof/>
          </w:rPr>
          <w:t>2</w:t>
        </w:r>
      </w:ins>
      <w:ins w:id="787" w:author="Stefanie Lane" w:date="2023-02-07T18:17:00Z">
        <w:r>
          <w:fldChar w:fldCharType="end"/>
        </w:r>
        <w:r>
          <w:t>.</w:t>
        </w:r>
        <w:r>
          <w:t xml:space="preserve"> </w:t>
        </w:r>
        <w:r w:rsidR="00144C1B">
          <w:t>Mean r</w:t>
        </w:r>
        <w:r>
          <w:t xml:space="preserve">elative abundance of </w:t>
        </w:r>
        <w:r w:rsidR="00144C1B">
          <w:t xml:space="preserve">all species </w:t>
        </w:r>
        <w:r>
          <w:t xml:space="preserve">in above-ground vegetation and surface seed bank at each estuary sampled. Notably, abundance of key native TPGs such as </w:t>
        </w:r>
        <w:r>
          <w:rPr>
            <w:i w:val="0"/>
          </w:rPr>
          <w:t>Carex lyngbyei</w:t>
        </w:r>
        <w:r>
          <w:t xml:space="preserve"> are absent from the seed bank</w:t>
        </w:r>
        <w:r>
          <w:rPr>
            <w:i w:val="0"/>
          </w:rPr>
          <w:t>,</w:t>
        </w:r>
        <w:r w:rsidRPr="000B4385">
          <w:t xml:space="preserve"> while </w:t>
        </w:r>
        <w:r>
          <w:t xml:space="preserve">others such as </w:t>
        </w:r>
        <w:r>
          <w:rPr>
            <w:i w:val="0"/>
          </w:rPr>
          <w:t>Juncus balticus</w:t>
        </w:r>
        <w:r>
          <w:t xml:space="preserve"> are present in the seed bank but absent in above-ground vegetation, such as observed in 10-year old exclosures at Little Qualicum Estuary.</w:t>
        </w:r>
      </w:ins>
    </w:p>
    <w:p w14:paraId="4DD5D27C" w14:textId="77777777" w:rsidR="004270C5" w:rsidRPr="004270C5" w:rsidRDefault="004270C5" w:rsidP="004270C5">
      <w:pPr>
        <w:rPr>
          <w:ins w:id="788" w:author="Stefanie Lane" w:date="2023-02-04T15:48:00Z"/>
          <w:rPrChange w:id="789" w:author="Stefanie Lane" w:date="2023-02-07T18:19:00Z">
            <w:rPr>
              <w:ins w:id="790" w:author="Stefanie Lane" w:date="2023-02-04T15:48:00Z"/>
              <w:rFonts w:eastAsia="Times New Roman" w:cstheme="minorHAnsi"/>
              <w:color w:val="2F5496" w:themeColor="accent1" w:themeShade="BF"/>
            </w:rPr>
          </w:rPrChange>
        </w:rPr>
        <w:pPrChange w:id="791" w:author="Stefanie Lane" w:date="2023-02-07T18:19:00Z">
          <w:pPr/>
        </w:pPrChange>
      </w:pPr>
    </w:p>
    <w:p w14:paraId="2E6ECF20" w14:textId="77777777" w:rsidR="004270C5" w:rsidRDefault="004270C5" w:rsidP="004270C5">
      <w:pPr>
        <w:keepNext/>
        <w:rPr>
          <w:ins w:id="792" w:author="Stefanie Lane" w:date="2023-02-07T18:19:00Z"/>
        </w:rPr>
      </w:pPr>
      <w:ins w:id="793" w:author="Stefanie Lane" w:date="2023-02-07T18:19:00Z">
        <w:r w:rsidRPr="00C51484">
          <w:rPr>
            <w:noProof/>
          </w:rPr>
          <w:drawing>
            <wp:inline distT="0" distB="0" distL="0" distR="0" wp14:anchorId="429CED21" wp14:editId="1941DD56">
              <wp:extent cx="5943600" cy="31498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49891"/>
                      </a:xfrm>
                      <a:prstGeom prst="rect">
                        <a:avLst/>
                      </a:prstGeom>
                    </pic:spPr>
                  </pic:pic>
                </a:graphicData>
              </a:graphic>
            </wp:inline>
          </w:drawing>
        </w:r>
      </w:ins>
    </w:p>
    <w:p w14:paraId="6C0CD038" w14:textId="4298C127" w:rsidR="004270C5" w:rsidRDefault="004270C5" w:rsidP="004270C5">
      <w:pPr>
        <w:pStyle w:val="Caption"/>
        <w:rPr>
          <w:ins w:id="794" w:author="Stefanie Lane" w:date="2023-02-07T18:19:00Z"/>
        </w:rPr>
      </w:pPr>
      <w:commentRangeStart w:id="795"/>
      <w:commentRangeStart w:id="796"/>
      <w:commentRangeStart w:id="797"/>
      <w:ins w:id="798" w:author="Stefanie Lane" w:date="2023-02-07T18:19:00Z">
        <w:r>
          <w:t xml:space="preserve">Figure </w:t>
        </w:r>
        <w:commentRangeEnd w:id="795"/>
        <w:r>
          <w:rPr>
            <w:rStyle w:val="CommentReference"/>
            <w:i w:val="0"/>
            <w:iCs w:val="0"/>
            <w:color w:val="auto"/>
          </w:rPr>
          <w:commentReference w:id="795"/>
        </w:r>
        <w:commentRangeEnd w:id="796"/>
        <w:r>
          <w:rPr>
            <w:rStyle w:val="CommentReference"/>
            <w:i w:val="0"/>
            <w:iCs w:val="0"/>
            <w:color w:val="auto"/>
          </w:rPr>
          <w:commentReference w:id="796"/>
        </w:r>
        <w:commentRangeEnd w:id="797"/>
        <w:r>
          <w:rPr>
            <w:rStyle w:val="CommentReference"/>
            <w:i w:val="0"/>
            <w:iCs w:val="0"/>
            <w:color w:val="auto"/>
          </w:rPr>
          <w:commentReference w:id="797"/>
        </w:r>
        <w:r>
          <w:fldChar w:fldCharType="begin"/>
        </w:r>
        <w:r>
          <w:instrText xml:space="preserve"> SEQ Figure \* ARABIC </w:instrText>
        </w:r>
        <w:r>
          <w:fldChar w:fldCharType="separate"/>
        </w:r>
        <w:r>
          <w:rPr>
            <w:noProof/>
          </w:rPr>
          <w:t>3</w:t>
        </w:r>
        <w:r>
          <w:rPr>
            <w:noProof/>
          </w:rPr>
          <w:fldChar w:fldCharType="end"/>
        </w:r>
        <w:r>
          <w:t xml:space="preserve">. Actual vs. predicted values </w:t>
        </w:r>
        <w:commentRangeStart w:id="799"/>
        <w:r>
          <w:t>for proportion of tall</w:t>
        </w:r>
        <w:commentRangeEnd w:id="799"/>
        <w:r>
          <w:rPr>
            <w:rStyle w:val="CommentReference"/>
            <w:i w:val="0"/>
            <w:iCs w:val="0"/>
            <w:color w:val="auto"/>
          </w:rPr>
          <w:commentReference w:id="799"/>
        </w:r>
        <w:r>
          <w:t xml:space="preserve">, perennial graminoid in above-ground vegetation cover (left) and surface seed bank samples (right) based on disturbance condition. Actual values plotted as colored points; mean values black points with standard error color coded for each estuary. </w:t>
        </w:r>
      </w:ins>
    </w:p>
    <w:p w14:paraId="1D787264" w14:textId="2C3B2DE6" w:rsidR="00FB053E" w:rsidRDefault="00FB053E">
      <w:pPr>
        <w:rPr>
          <w:ins w:id="800" w:author="Stefanie Lane" w:date="2023-02-04T12:07:00Z"/>
          <w:rFonts w:eastAsia="Times New Roman" w:cstheme="minorHAnsi"/>
          <w:color w:val="2F5496" w:themeColor="accent1" w:themeShade="BF"/>
        </w:rPr>
      </w:pPr>
    </w:p>
    <w:p w14:paraId="17A3743A" w14:textId="37101B84" w:rsidR="006B365A" w:rsidRPr="001E61C3" w:rsidRDefault="006B365A" w:rsidP="006B365A">
      <w:pPr>
        <w:pStyle w:val="Heading1"/>
        <w:rPr>
          <w:ins w:id="801" w:author="Stefanie Lane" w:date="2023-02-02T14:55:00Z"/>
          <w:rFonts w:asciiTheme="minorHAnsi" w:eastAsia="Times New Roman" w:hAnsiTheme="minorHAnsi" w:cstheme="minorHAnsi"/>
          <w:sz w:val="22"/>
          <w:szCs w:val="22"/>
          <w:rPrChange w:id="802" w:author="Stefanie Lane" w:date="2023-02-04T12:02:00Z">
            <w:rPr>
              <w:ins w:id="803" w:author="Stefanie Lane" w:date="2023-02-02T14:55:00Z"/>
              <w:rFonts w:eastAsia="Times New Roman"/>
            </w:rPr>
          </w:rPrChange>
        </w:rPr>
      </w:pPr>
      <w:ins w:id="804" w:author="Stefanie Lane" w:date="2023-02-02T14:55:00Z">
        <w:r w:rsidRPr="001E61C3">
          <w:rPr>
            <w:rFonts w:asciiTheme="minorHAnsi" w:eastAsia="Times New Roman" w:hAnsiTheme="minorHAnsi" w:cstheme="minorHAnsi"/>
            <w:sz w:val="22"/>
            <w:szCs w:val="22"/>
            <w:rPrChange w:id="805" w:author="Stefanie Lane" w:date="2023-02-04T12:02:00Z">
              <w:rPr>
                <w:rFonts w:eastAsia="Times New Roman"/>
              </w:rPr>
            </w:rPrChange>
          </w:rPr>
          <w:t>Discussion</w:t>
        </w:r>
      </w:ins>
    </w:p>
    <w:p w14:paraId="5DEDB505" w14:textId="1BF1939E" w:rsidR="006B365A" w:rsidRDefault="006B365A">
      <w:pPr>
        <w:rPr>
          <w:ins w:id="806" w:author="Stefanie Lane" w:date="2023-02-07T18:35:00Z"/>
          <w:rFonts w:cstheme="minorHAnsi"/>
        </w:rPr>
      </w:pPr>
    </w:p>
    <w:p w14:paraId="1DB8CB9F" w14:textId="55686794" w:rsidR="00D81F58" w:rsidRDefault="00D81F58">
      <w:pPr>
        <w:rPr>
          <w:ins w:id="807" w:author="Stefanie Lane" w:date="2023-02-07T18:35:00Z"/>
          <w:rFonts w:cstheme="minorHAnsi"/>
        </w:rPr>
      </w:pPr>
    </w:p>
    <w:p w14:paraId="215A8A49" w14:textId="2977CD1D" w:rsidR="00D81F58" w:rsidRDefault="00D81F58">
      <w:pPr>
        <w:rPr>
          <w:ins w:id="808" w:author="Stefanie Lane" w:date="2023-02-07T18:35:00Z"/>
          <w:rFonts w:cstheme="minorHAnsi"/>
        </w:rPr>
      </w:pPr>
    </w:p>
    <w:p w14:paraId="7404AD05" w14:textId="073A06C3" w:rsidR="00D81F58" w:rsidRDefault="00DB18C0" w:rsidP="00DB18C0">
      <w:pPr>
        <w:pStyle w:val="ListParagraph"/>
        <w:numPr>
          <w:ilvl w:val="0"/>
          <w:numId w:val="8"/>
        </w:numPr>
        <w:rPr>
          <w:ins w:id="809" w:author="Stefanie Lane" w:date="2023-02-07T18:41:00Z"/>
          <w:rFonts w:cstheme="minorHAnsi"/>
        </w:rPr>
      </w:pPr>
      <w:ins w:id="810" w:author="Stefanie Lane" w:date="2023-02-07T18:40:00Z">
        <w:r>
          <w:rPr>
            <w:rFonts w:cstheme="minorHAnsi"/>
          </w:rPr>
          <w:t xml:space="preserve">Preservation of remnant vegetation and transplanting native species along the ‘leading edge’ should be prioritized to get ahead of </w:t>
        </w:r>
      </w:ins>
      <w:ins w:id="811" w:author="Stefanie Lane" w:date="2023-02-07T18:41:00Z">
        <w:r>
          <w:rPr>
            <w:rFonts w:cstheme="minorHAnsi"/>
          </w:rPr>
          <w:t xml:space="preserve">non-native invasion during recovery. </w:t>
        </w:r>
      </w:ins>
    </w:p>
    <w:p w14:paraId="58221811" w14:textId="66C3A939" w:rsidR="00E20C7F" w:rsidRPr="00DB18C0" w:rsidRDefault="008545CE" w:rsidP="00E20C7F">
      <w:pPr>
        <w:pStyle w:val="ListParagraph"/>
        <w:numPr>
          <w:ilvl w:val="1"/>
          <w:numId w:val="8"/>
        </w:numPr>
        <w:rPr>
          <w:ins w:id="812" w:author="Stefanie Lane" w:date="2023-02-07T18:35:00Z"/>
          <w:rFonts w:cstheme="minorHAnsi"/>
          <w:rPrChange w:id="813" w:author="Stefanie Lane" w:date="2023-02-07T18:40:00Z">
            <w:rPr>
              <w:ins w:id="814" w:author="Stefanie Lane" w:date="2023-02-07T18:35:00Z"/>
            </w:rPr>
          </w:rPrChange>
        </w:rPr>
        <w:pPrChange w:id="815" w:author="Stefanie Lane" w:date="2023-02-07T18:41:00Z">
          <w:pPr/>
        </w:pPrChange>
      </w:pPr>
      <w:ins w:id="816" w:author="Stefanie Lane" w:date="2023-02-07T18:42:00Z">
        <w:r>
          <w:rPr>
            <w:rFonts w:cstheme="minorHAnsi"/>
          </w:rPr>
          <w:t xml:space="preserve">Forbs like </w:t>
        </w:r>
        <w:r w:rsidR="00BD4225">
          <w:rPr>
            <w:rFonts w:cstheme="minorHAnsi"/>
            <w:i/>
          </w:rPr>
          <w:t>S. subspicatum</w:t>
        </w:r>
        <w:r w:rsidR="00BD4225">
          <w:rPr>
            <w:rFonts w:cstheme="minorHAnsi"/>
          </w:rPr>
          <w:t xml:space="preserve"> don’t appear to recover, and </w:t>
        </w:r>
      </w:ins>
      <w:ins w:id="817" w:author="Stefanie Lane" w:date="2023-02-07T18:43:00Z">
        <w:r w:rsidR="00BD4225">
          <w:rPr>
            <w:rFonts w:cstheme="minorHAnsi"/>
          </w:rPr>
          <w:t xml:space="preserve">seeds </w:t>
        </w:r>
      </w:ins>
      <w:ins w:id="818" w:author="Stefanie Lane" w:date="2023-02-07T18:42:00Z">
        <w:r w:rsidR="00BD4225">
          <w:rPr>
            <w:rFonts w:cstheme="minorHAnsi"/>
          </w:rPr>
          <w:t xml:space="preserve">were </w:t>
        </w:r>
      </w:ins>
      <w:ins w:id="819" w:author="Stefanie Lane" w:date="2023-02-07T18:43:00Z">
        <w:r w:rsidR="00BD4225">
          <w:rPr>
            <w:rFonts w:cstheme="minorHAnsi"/>
          </w:rPr>
          <w:t xml:space="preserve">only found in Undisturbed </w:t>
        </w:r>
      </w:ins>
      <w:ins w:id="820" w:author="Stefanie Lane" w:date="2023-02-07T18:42:00Z">
        <w:r w:rsidR="00BD4225">
          <w:rPr>
            <w:rFonts w:cstheme="minorHAnsi"/>
          </w:rPr>
          <w:t xml:space="preserve">seed bank samples. </w:t>
        </w:r>
      </w:ins>
      <w:ins w:id="821" w:author="Stefanie Lane" w:date="2023-02-07T18:41:00Z">
        <w:r w:rsidR="00E20C7F">
          <w:rPr>
            <w:rFonts w:cstheme="minorHAnsi"/>
          </w:rPr>
          <w:t>Interspersing diverse plantings may be necessary to restore forb rich</w:t>
        </w:r>
      </w:ins>
      <w:ins w:id="822" w:author="Stefanie Lane" w:date="2023-02-07T18:42:00Z">
        <w:r w:rsidR="00E20C7F">
          <w:rPr>
            <w:rFonts w:cstheme="minorHAnsi"/>
          </w:rPr>
          <w:t>ness (non-dominant species)</w:t>
        </w:r>
      </w:ins>
      <w:ins w:id="823" w:author="Stefanie Lane" w:date="2023-02-07T18:41:00Z">
        <w:r w:rsidR="00E20C7F">
          <w:rPr>
            <w:rFonts w:cstheme="minorHAnsi"/>
          </w:rPr>
          <w:t xml:space="preserve">. </w:t>
        </w:r>
      </w:ins>
    </w:p>
    <w:p w14:paraId="16B214D9" w14:textId="77777777" w:rsidR="00D81F58" w:rsidRPr="001E61C3" w:rsidRDefault="00D81F58">
      <w:pPr>
        <w:rPr>
          <w:ins w:id="824" w:author="Stefanie Lane" w:date="2023-02-02T14:54:00Z"/>
          <w:rFonts w:cstheme="minorHAnsi"/>
          <w:rPrChange w:id="825" w:author="Stefanie Lane" w:date="2023-02-04T12:02:00Z">
            <w:rPr>
              <w:ins w:id="826" w:author="Stefanie Lane" w:date="2023-02-02T14:54:00Z"/>
            </w:rPr>
          </w:rPrChange>
        </w:rPr>
        <w:pPrChange w:id="827" w:author="Stefanie Lane" w:date="2023-02-02T14:55:00Z">
          <w:pPr>
            <w:spacing w:after="0" w:line="240" w:lineRule="auto"/>
          </w:pPr>
        </w:pPrChange>
      </w:pPr>
    </w:p>
    <w:p w14:paraId="78026E97" w14:textId="2D5BD5AB" w:rsidR="008602E8" w:rsidDel="00A5429E" w:rsidRDefault="00C6231C" w:rsidP="004652E8">
      <w:pPr>
        <w:pStyle w:val="ListParagraph"/>
        <w:numPr>
          <w:ilvl w:val="0"/>
          <w:numId w:val="8"/>
        </w:numPr>
        <w:rPr>
          <w:del w:id="828" w:author="Stefanie Lane" w:date="2023-02-02T14:47:00Z"/>
          <w:rFonts w:eastAsia="Times New Roman" w:cstheme="minorHAnsi"/>
        </w:rPr>
        <w:pPrChange w:id="829" w:author="Stefanie Lane" w:date="2023-02-04T14:13:00Z">
          <w:pPr>
            <w:pStyle w:val="ListParagraph"/>
            <w:numPr>
              <w:numId w:val="5"/>
            </w:numPr>
            <w:ind w:hanging="360"/>
          </w:pPr>
        </w:pPrChange>
      </w:pPr>
      <w:ins w:id="830" w:author="Stefanie Lane" w:date="2023-02-04T13:44:00Z">
        <w:r>
          <w:rPr>
            <w:rFonts w:eastAsia="Times New Roman" w:cstheme="minorHAnsi"/>
          </w:rPr>
          <w:t xml:space="preserve">Many species in this system are perennial, and do not appear to have a strong representation in the seed bank, </w:t>
        </w:r>
        <w:r w:rsidR="00BC784D">
          <w:rPr>
            <w:rFonts w:eastAsia="Times New Roman" w:cstheme="minorHAnsi"/>
          </w:rPr>
          <w:t>especially in newly disturbed areas (</w:t>
        </w:r>
        <w:proofErr w:type="spellStart"/>
        <w:r w:rsidR="00BC784D">
          <w:rPr>
            <w:rFonts w:eastAsia="Times New Roman" w:cstheme="minorHAnsi"/>
          </w:rPr>
          <w:t>eg</w:t>
        </w:r>
        <w:proofErr w:type="spellEnd"/>
        <w:r w:rsidR="00BC784D">
          <w:rPr>
            <w:rFonts w:eastAsia="Times New Roman" w:cstheme="minorHAnsi"/>
          </w:rPr>
          <w:t xml:space="preserve">, </w:t>
        </w:r>
        <w:proofErr w:type="spellStart"/>
        <w:r w:rsidR="00BC784D">
          <w:rPr>
            <w:rFonts w:eastAsia="Times New Roman" w:cstheme="minorHAnsi"/>
          </w:rPr>
          <w:t>glma</w:t>
        </w:r>
        <w:proofErr w:type="spellEnd"/>
        <w:r w:rsidR="00BC784D">
          <w:rPr>
            <w:rFonts w:eastAsia="Times New Roman" w:cstheme="minorHAnsi"/>
          </w:rPr>
          <w:t xml:space="preserve"> vs </w:t>
        </w:r>
        <w:proofErr w:type="spellStart"/>
        <w:r w:rsidR="00BC784D">
          <w:rPr>
            <w:rFonts w:eastAsia="Times New Roman" w:cstheme="minorHAnsi"/>
          </w:rPr>
          <w:t>spca</w:t>
        </w:r>
        <w:proofErr w:type="spellEnd"/>
        <w:r w:rsidR="00BC784D">
          <w:rPr>
            <w:rFonts w:eastAsia="Times New Roman" w:cstheme="minorHAnsi"/>
          </w:rPr>
          <w:t xml:space="preserve">). </w:t>
        </w:r>
      </w:ins>
    </w:p>
    <w:p w14:paraId="3720CFB9" w14:textId="77777777" w:rsidR="00A5429E" w:rsidRDefault="00A5429E" w:rsidP="004652E8">
      <w:pPr>
        <w:pStyle w:val="ListParagraph"/>
        <w:numPr>
          <w:ilvl w:val="0"/>
          <w:numId w:val="8"/>
        </w:numPr>
        <w:rPr>
          <w:ins w:id="831" w:author="Stefanie Lane" w:date="2023-02-04T14:11:00Z"/>
          <w:rFonts w:eastAsia="Times New Roman" w:cstheme="minorHAnsi"/>
        </w:rPr>
        <w:pPrChange w:id="832" w:author="Stefanie Lane" w:date="2023-02-04T14:13:00Z">
          <w:pPr>
            <w:pStyle w:val="ListParagraph"/>
            <w:numPr>
              <w:numId w:val="5"/>
            </w:numPr>
            <w:ind w:hanging="360"/>
          </w:pPr>
        </w:pPrChange>
      </w:pPr>
    </w:p>
    <w:p w14:paraId="0974CDCC" w14:textId="77777777" w:rsidR="004652E8" w:rsidRDefault="00A5429E" w:rsidP="004652E8">
      <w:pPr>
        <w:pStyle w:val="ListParagraph"/>
        <w:numPr>
          <w:ilvl w:val="0"/>
          <w:numId w:val="8"/>
        </w:numPr>
        <w:rPr>
          <w:ins w:id="833" w:author="Stefanie Lane" w:date="2023-02-04T14:13:00Z"/>
          <w:rFonts w:eastAsia="Times New Roman" w:cstheme="minorHAnsi"/>
        </w:rPr>
        <w:pPrChange w:id="834" w:author="Stefanie Lane" w:date="2023-02-04T14:13:00Z">
          <w:pPr>
            <w:pStyle w:val="ListParagraph"/>
            <w:numPr>
              <w:numId w:val="5"/>
            </w:numPr>
            <w:ind w:hanging="360"/>
          </w:pPr>
        </w:pPrChange>
      </w:pPr>
      <w:ins w:id="835" w:author="Stefanie Lane" w:date="2023-02-04T14:12:00Z">
        <w:r>
          <w:rPr>
            <w:rFonts w:eastAsia="Times New Roman" w:cstheme="minorHAnsi"/>
          </w:rPr>
          <w:t>Novel</w:t>
        </w:r>
      </w:ins>
      <w:ins w:id="836" w:author="Stefanie Lane" w:date="2023-02-04T14:10:00Z">
        <w:r w:rsidR="00453734" w:rsidRPr="00453734">
          <w:rPr>
            <w:rFonts w:eastAsia="Times New Roman" w:cstheme="minorHAnsi"/>
          </w:rPr>
          <w:t xml:space="preserve"> seed inputs </w:t>
        </w:r>
      </w:ins>
      <w:ins w:id="837" w:author="Stefanie Lane" w:date="2023-02-04T14:12:00Z">
        <w:r>
          <w:rPr>
            <w:rFonts w:eastAsia="Times New Roman" w:cstheme="minorHAnsi"/>
          </w:rPr>
          <w:t xml:space="preserve">may </w:t>
        </w:r>
      </w:ins>
      <w:ins w:id="838" w:author="Stefanie Lane" w:date="2023-02-04T14:10:00Z">
        <w:r w:rsidR="00453734" w:rsidRPr="00453734">
          <w:rPr>
            <w:rFonts w:eastAsia="Times New Roman" w:cstheme="minorHAnsi"/>
          </w:rPr>
          <w:t xml:space="preserve">happen sometime between ‘recent disturbance’ (1yr) and ‘older disturbance’ (10 </w:t>
        </w:r>
        <w:proofErr w:type="spellStart"/>
        <w:r w:rsidR="00453734" w:rsidRPr="00453734">
          <w:rPr>
            <w:rFonts w:eastAsia="Times New Roman" w:cstheme="minorHAnsi"/>
          </w:rPr>
          <w:t>yr</w:t>
        </w:r>
        <w:proofErr w:type="spellEnd"/>
        <w:r w:rsidR="00453734" w:rsidRPr="00453734">
          <w:rPr>
            <w:rFonts w:eastAsia="Times New Roman" w:cstheme="minorHAnsi"/>
          </w:rPr>
          <w:t>)</w:t>
        </w:r>
      </w:ins>
      <w:ins w:id="839" w:author="Stefanie Lane" w:date="2023-02-04T14:12:00Z">
        <w:r w:rsidR="004652E8">
          <w:rPr>
            <w:rFonts w:eastAsia="Times New Roman" w:cstheme="minorHAnsi"/>
          </w:rPr>
          <w:t>, OR seed inputs are present even in undisturbed sites, and disturbance opens new space for new competitive succes</w:t>
        </w:r>
      </w:ins>
      <w:ins w:id="840" w:author="Stefanie Lane" w:date="2023-02-04T14:13:00Z">
        <w:r w:rsidR="004652E8">
          <w:rPr>
            <w:rFonts w:eastAsia="Times New Roman" w:cstheme="minorHAnsi"/>
          </w:rPr>
          <w:t xml:space="preserve">sion. </w:t>
        </w:r>
      </w:ins>
    </w:p>
    <w:p w14:paraId="22A63CC6" w14:textId="35DD07ED" w:rsidR="00453734" w:rsidRDefault="00A5429E" w:rsidP="004652E8">
      <w:pPr>
        <w:pStyle w:val="ListParagraph"/>
        <w:numPr>
          <w:ilvl w:val="1"/>
          <w:numId w:val="8"/>
        </w:numPr>
        <w:rPr>
          <w:ins w:id="841" w:author="Stefanie Lane" w:date="2023-02-07T18:59:00Z"/>
          <w:rFonts w:eastAsia="Times New Roman" w:cstheme="minorHAnsi"/>
        </w:rPr>
      </w:pPr>
      <w:ins w:id="842" w:author="Stefanie Lane" w:date="2023-02-04T14:11:00Z">
        <w:r>
          <w:rPr>
            <w:rFonts w:eastAsia="Times New Roman" w:cstheme="minorHAnsi"/>
          </w:rPr>
          <w:t>P</w:t>
        </w:r>
      </w:ins>
      <w:ins w:id="843" w:author="Stefanie Lane" w:date="2023-02-04T14:10:00Z">
        <w:r w:rsidR="00453734" w:rsidRPr="00453734">
          <w:rPr>
            <w:rFonts w:eastAsia="Times New Roman" w:cstheme="minorHAnsi"/>
          </w:rPr>
          <w:t xml:space="preserve">ropagule pressure combined with competitive dominance alters successional trajectory during the recovery time period. </w:t>
        </w:r>
      </w:ins>
    </w:p>
    <w:p w14:paraId="2FEE5785" w14:textId="65A067CD" w:rsidR="00255B6D" w:rsidRDefault="00255B6D" w:rsidP="00255B6D">
      <w:pPr>
        <w:rPr>
          <w:ins w:id="844" w:author="Stefanie Lane" w:date="2023-02-07T18:59:00Z"/>
          <w:rFonts w:eastAsia="Times New Roman" w:cstheme="minorHAnsi"/>
        </w:rPr>
      </w:pPr>
    </w:p>
    <w:p w14:paraId="55BB1630" w14:textId="33ADBCFF" w:rsidR="00255B6D" w:rsidRDefault="00255B6D" w:rsidP="00255B6D">
      <w:pPr>
        <w:rPr>
          <w:ins w:id="845" w:author="Stefanie Lane" w:date="2023-02-07T18:59:00Z"/>
          <w:rFonts w:eastAsia="Times New Roman" w:cstheme="minorHAnsi"/>
        </w:rPr>
      </w:pPr>
      <w:ins w:id="846" w:author="Stefanie Lane" w:date="2023-02-07T18:59:00Z">
        <w:r>
          <w:rPr>
            <w:rFonts w:eastAsia="Times New Roman" w:cstheme="minorHAnsi"/>
          </w:rPr>
          <w:t xml:space="preserve">#~#~#~#~#~#~#~#~#~#~# </w:t>
        </w:r>
      </w:ins>
    </w:p>
    <w:p w14:paraId="2B38647F" w14:textId="331F9596" w:rsidR="00255B6D" w:rsidRDefault="000D311D" w:rsidP="00255B6D">
      <w:pPr>
        <w:rPr>
          <w:ins w:id="847" w:author="Stefanie Lane" w:date="2023-02-07T19:00:00Z"/>
          <w:rFonts w:eastAsia="Times New Roman" w:cstheme="minorHAnsi"/>
        </w:rPr>
      </w:pPr>
      <w:ins w:id="848" w:author="Stefanie Lane" w:date="2023-02-07T19:00:00Z">
        <w:r>
          <w:rPr>
            <w:rFonts w:eastAsia="Times New Roman" w:cstheme="minorHAnsi"/>
          </w:rPr>
          <w:t xml:space="preserve"># </w:t>
        </w:r>
      </w:ins>
      <w:ins w:id="849" w:author="Stefanie Lane" w:date="2023-02-07T18:59:00Z">
        <w:r w:rsidR="00255B6D">
          <w:rPr>
            <w:rFonts w:eastAsia="Times New Roman" w:cstheme="minorHAnsi"/>
          </w:rPr>
          <w:t>From v. 2.3-NAS</w:t>
        </w:r>
      </w:ins>
    </w:p>
    <w:p w14:paraId="5650CD58" w14:textId="77777777" w:rsidR="000D311D" w:rsidRDefault="000D311D" w:rsidP="000D311D">
      <w:pPr>
        <w:rPr>
          <w:ins w:id="850" w:author="Stefanie Lane" w:date="2023-02-07T19:00:00Z"/>
          <w:rFonts w:eastAsia="Times New Roman" w:cstheme="minorHAnsi"/>
        </w:rPr>
      </w:pPr>
      <w:ins w:id="851" w:author="Stefanie Lane" w:date="2023-02-07T19:00:00Z">
        <w:r>
          <w:rPr>
            <w:rFonts w:eastAsia="Times New Roman" w:cstheme="minorHAnsi"/>
          </w:rPr>
          <w:t xml:space="preserve">#~#~#~#~#~#~#~#~#~#~# </w:t>
        </w:r>
      </w:ins>
    </w:p>
    <w:p w14:paraId="2D0C922F" w14:textId="77777777" w:rsidR="000D311D" w:rsidRDefault="000D311D" w:rsidP="00255B6D">
      <w:pPr>
        <w:rPr>
          <w:ins w:id="852" w:author="Stefanie Lane" w:date="2023-02-07T18:59:00Z"/>
          <w:rFonts w:eastAsia="Times New Roman" w:cstheme="minorHAnsi"/>
        </w:rPr>
      </w:pPr>
    </w:p>
    <w:p w14:paraId="79326963" w14:textId="77777777" w:rsidR="00255B6D" w:rsidRDefault="00255B6D" w:rsidP="00255B6D">
      <w:pPr>
        <w:rPr>
          <w:ins w:id="853" w:author="Stefanie Lane" w:date="2023-02-07T18:59:00Z"/>
        </w:rPr>
      </w:pPr>
      <w:ins w:id="854" w:author="Stefanie Lane" w:date="2023-02-07T18:59:00Z">
        <w:r>
          <w:t xml:space="preserve">We sought to understand whether the dominant plant functional group ‘tall, perennial graminoids’ (TPGs) recovers following disturbance, and whether surface seed bank composition reflects above-ground vegetation composition. </w:t>
        </w:r>
      </w:ins>
    </w:p>
    <w:p w14:paraId="1E020104" w14:textId="77777777" w:rsidR="00255B6D" w:rsidRDefault="00255B6D" w:rsidP="00255B6D">
      <w:pPr>
        <w:pStyle w:val="ListParagraph"/>
        <w:numPr>
          <w:ilvl w:val="0"/>
          <w:numId w:val="14"/>
        </w:numPr>
        <w:rPr>
          <w:ins w:id="855" w:author="Stefanie Lane" w:date="2023-02-07T18:59:00Z"/>
        </w:rPr>
      </w:pPr>
      <w:ins w:id="856" w:author="Stefanie Lane" w:date="2023-02-07T18:59:00Z">
        <w:r>
          <w:t xml:space="preserve">We found that TPG functional group recovered according to our expectations, but with different compositional characteristics. Notably, exotic species </w:t>
        </w:r>
        <w:r>
          <w:rPr>
            <w:i/>
          </w:rPr>
          <w:t>Agrostis stolonifera</w:t>
        </w:r>
        <w:r>
          <w:t xml:space="preserve"> dominates above-ground vegetation 10 years following grazing exclusion. </w:t>
        </w:r>
      </w:ins>
    </w:p>
    <w:p w14:paraId="4DEDA848" w14:textId="77777777" w:rsidR="00255B6D" w:rsidRDefault="00255B6D" w:rsidP="00255B6D">
      <w:pPr>
        <w:pStyle w:val="ListParagraph"/>
        <w:numPr>
          <w:ilvl w:val="0"/>
          <w:numId w:val="14"/>
        </w:numPr>
        <w:rPr>
          <w:ins w:id="857" w:author="Stefanie Lane" w:date="2023-02-07T18:59:00Z"/>
        </w:rPr>
      </w:pPr>
      <w:ins w:id="858" w:author="Stefanie Lane" w:date="2023-02-07T18:59:00Z">
        <w:r>
          <w:t xml:space="preserve">We found high species richness in grubbed sites and 1-year old exclosures, but low abundance of seed similar to above-ground vegetation except for two species in these disturbance categories. This may indicate a loss of propagules in the surface seed bank, either by erosion or inability of the extant vegetation to trap seeds from local parent plants or any brought in by tidal inundation. </w:t>
        </w:r>
      </w:ins>
    </w:p>
    <w:p w14:paraId="315DA3FB" w14:textId="77777777" w:rsidR="00255B6D" w:rsidRDefault="00255B6D" w:rsidP="00255B6D">
      <w:pPr>
        <w:pStyle w:val="ListParagraph"/>
        <w:numPr>
          <w:ilvl w:val="1"/>
          <w:numId w:val="14"/>
        </w:numPr>
        <w:rPr>
          <w:ins w:id="859" w:author="Stefanie Lane" w:date="2023-02-07T18:59:00Z"/>
        </w:rPr>
      </w:pPr>
      <w:ins w:id="860" w:author="Stefanie Lane" w:date="2023-02-07T18:59:00Z">
        <w:r>
          <w:t xml:space="preserve">Our expectations for high similarity between surface seed banks and above-ground vegetation were partially met, however there was no strong partitioning according to time since disturbance. </w:t>
        </w:r>
      </w:ins>
    </w:p>
    <w:p w14:paraId="70689525" w14:textId="77777777" w:rsidR="00255B6D" w:rsidRDefault="00255B6D" w:rsidP="00255B6D">
      <w:pPr>
        <w:pStyle w:val="ListParagraph"/>
        <w:numPr>
          <w:ilvl w:val="0"/>
          <w:numId w:val="14"/>
        </w:numPr>
        <w:rPr>
          <w:ins w:id="861" w:author="Stefanie Lane" w:date="2023-02-07T18:59:00Z"/>
        </w:rPr>
      </w:pPr>
      <w:ins w:id="862" w:author="Stefanie Lane" w:date="2023-02-07T18:59:00Z">
        <w:r>
          <w:t xml:space="preserve">Whether vegetation is recovering predominantly by vegetative clonal growth, seed recruitment, or a combination of these mechanisms was not tested. Regardless, it appears exotic species are out-competing natives despite some native species’ presence in the surface seed bank. </w:t>
        </w:r>
      </w:ins>
    </w:p>
    <w:p w14:paraId="772E98C9" w14:textId="77777777" w:rsidR="00255B6D" w:rsidRDefault="00255B6D" w:rsidP="00255B6D">
      <w:pPr>
        <w:pStyle w:val="ListParagraph"/>
        <w:numPr>
          <w:ilvl w:val="1"/>
          <w:numId w:val="14"/>
        </w:numPr>
        <w:rPr>
          <w:ins w:id="863" w:author="Stefanie Lane" w:date="2023-02-07T18:59:00Z"/>
        </w:rPr>
      </w:pPr>
      <w:ins w:id="864" w:author="Stefanie Lane" w:date="2023-02-07T18:59:00Z">
        <w:r>
          <w:t xml:space="preserve">We found low abundances of seed for some TPG in Undisturbed and 10-year old exclosures, notably a dearth of seed from </w:t>
        </w:r>
        <w:r w:rsidRPr="002C78F8">
          <w:t>C. lyngbyei</w:t>
        </w:r>
        <w:r>
          <w:t xml:space="preserve">. </w:t>
        </w:r>
      </w:ins>
    </w:p>
    <w:p w14:paraId="51A84A09" w14:textId="77777777" w:rsidR="00255B6D" w:rsidRDefault="00255B6D" w:rsidP="00255B6D">
      <w:pPr>
        <w:pStyle w:val="ListParagraph"/>
        <w:numPr>
          <w:ilvl w:val="2"/>
          <w:numId w:val="14"/>
        </w:numPr>
        <w:rPr>
          <w:ins w:id="865" w:author="Stefanie Lane" w:date="2023-02-07T18:59:00Z"/>
        </w:rPr>
      </w:pPr>
      <w:ins w:id="866" w:author="Stefanie Lane" w:date="2023-02-07T18:59:00Z">
        <w:r>
          <w:t xml:space="preserve">This suggests that if vegetation is disturbed, seeds are not a likely source of propagative material for most species extant in the above-ground vegetation of Undisturbed sites. </w:t>
        </w:r>
      </w:ins>
    </w:p>
    <w:p w14:paraId="402D0E37" w14:textId="77777777" w:rsidR="00255B6D" w:rsidRDefault="00255B6D" w:rsidP="00255B6D">
      <w:pPr>
        <w:pStyle w:val="ListParagraph"/>
        <w:numPr>
          <w:ilvl w:val="1"/>
          <w:numId w:val="14"/>
        </w:numPr>
        <w:rPr>
          <w:ins w:id="867" w:author="Stefanie Lane" w:date="2023-02-07T18:59:00Z"/>
        </w:rPr>
      </w:pPr>
      <w:ins w:id="868" w:author="Stefanie Lane" w:date="2023-02-07T18:59:00Z">
        <w:r>
          <w:t xml:space="preserve">The two TPG species with greatest representation in surface seed banks in Undisturbed at both estuaries and 10-year old exclosures in Little Qualicum Estuary were native </w:t>
        </w:r>
        <w:r>
          <w:rPr>
            <w:i/>
          </w:rPr>
          <w:t>J. balticus</w:t>
        </w:r>
        <w:r>
          <w:t xml:space="preserve"> and exotic </w:t>
        </w:r>
        <w:r>
          <w:rPr>
            <w:i/>
          </w:rPr>
          <w:t>A. stolonifera</w:t>
        </w:r>
        <w:r>
          <w:t xml:space="preserve">. If these two species had comparable competitive traits, we might expect a similar proportion of cover abundance in the above ground vegetation in 10-year old exclosures. This was not the case, suggesting that exotic species </w:t>
        </w:r>
        <w:r>
          <w:rPr>
            <w:i/>
          </w:rPr>
          <w:t>A. stolonifera</w:t>
        </w:r>
        <w:r>
          <w:t xml:space="preserve"> has a competitive recruitment advantage during the recovery period. Competitive advantage of </w:t>
        </w:r>
        <w:r w:rsidRPr="00BF76F7">
          <w:rPr>
            <w:i/>
          </w:rPr>
          <w:t>A. stolonifera</w:t>
        </w:r>
        <w:r>
          <w:t xml:space="preserve"> may especially be contributing to lack of recovery of seed-limited native TPGs, such as </w:t>
        </w:r>
        <w:r w:rsidRPr="00BF76F7">
          <w:rPr>
            <w:i/>
          </w:rPr>
          <w:t>C. lyngbyei</w:t>
        </w:r>
        <w:r>
          <w:t xml:space="preserve">. </w:t>
        </w:r>
      </w:ins>
    </w:p>
    <w:p w14:paraId="1B8730BF" w14:textId="77777777" w:rsidR="00255B6D" w:rsidRDefault="00255B6D" w:rsidP="00255B6D">
      <w:pPr>
        <w:pStyle w:val="ListParagraph"/>
        <w:numPr>
          <w:ilvl w:val="0"/>
          <w:numId w:val="14"/>
        </w:numPr>
        <w:rPr>
          <w:ins w:id="869" w:author="Stefanie Lane" w:date="2023-02-07T18:59:00Z"/>
        </w:rPr>
      </w:pPr>
      <w:ins w:id="870" w:author="Stefanie Lane" w:date="2023-02-07T18:59:00Z">
        <w:r>
          <w:t xml:space="preserve">Overall, relative abundance of most native indicator species was lower in the surface seed bank than the relative abundance of their above-ground vegetation counterparts. Over time and sustained disturbance, this may lead to ‘ecological memory loss’ of native species diversity and compositional abundance as above-ground vegetation is lost to grazing, and subsequently unable to contribute to the surface seed bank. Moreover, as both native vegetative clonal and seed reproductive mechanisms are lost from the habitat, there is a greater risk of exotic species replacing native species in estuaries. </w:t>
        </w:r>
      </w:ins>
    </w:p>
    <w:p w14:paraId="2C65BDEB" w14:textId="77777777" w:rsidR="00255B6D" w:rsidRDefault="00255B6D" w:rsidP="00255B6D">
      <w:pPr>
        <w:pStyle w:val="ListParagraph"/>
        <w:numPr>
          <w:ilvl w:val="1"/>
          <w:numId w:val="14"/>
        </w:numPr>
        <w:rPr>
          <w:ins w:id="871" w:author="Stefanie Lane" w:date="2023-02-07T18:59:00Z"/>
        </w:rPr>
      </w:pPr>
      <w:ins w:id="872" w:author="Stefanie Lane" w:date="2023-02-07T18:59:00Z">
        <w:r>
          <w:t xml:space="preserve">Seed-limited species that rely on </w:t>
        </w:r>
        <w:commentRangeStart w:id="873"/>
        <w:r>
          <w:t xml:space="preserve">clonal </w:t>
        </w:r>
        <w:commentRangeEnd w:id="873"/>
        <w:r>
          <w:rPr>
            <w:rStyle w:val="CommentReference"/>
          </w:rPr>
          <w:commentReference w:id="873"/>
        </w:r>
        <w:r>
          <w:t xml:space="preserve">reproduction may be at greatest risk for being out-competed if the competitor(s) have greater seed and clonal reproductive rates. </w:t>
        </w:r>
      </w:ins>
    </w:p>
    <w:p w14:paraId="5633B27E" w14:textId="77777777" w:rsidR="00255B6D" w:rsidRDefault="00255B6D" w:rsidP="00255B6D">
      <w:pPr>
        <w:pStyle w:val="ListParagraph"/>
        <w:numPr>
          <w:ilvl w:val="0"/>
          <w:numId w:val="14"/>
        </w:numPr>
        <w:rPr>
          <w:ins w:id="874" w:author="Stefanie Lane" w:date="2023-02-07T18:59:00Z"/>
        </w:rPr>
      </w:pPr>
      <w:ins w:id="875" w:author="Stefanie Lane" w:date="2023-02-07T18:59:00Z">
        <w:r>
          <w:t xml:space="preserve">Broadly, we may synthesize these findings to recommend areas of attention for habitat managers. </w:t>
        </w:r>
      </w:ins>
    </w:p>
    <w:p w14:paraId="1853689D" w14:textId="77777777" w:rsidR="00255B6D" w:rsidRDefault="00255B6D" w:rsidP="00255B6D">
      <w:pPr>
        <w:pStyle w:val="ListParagraph"/>
        <w:numPr>
          <w:ilvl w:val="1"/>
          <w:numId w:val="14"/>
        </w:numPr>
        <w:rPr>
          <w:ins w:id="876" w:author="Stefanie Lane" w:date="2023-02-07T18:59:00Z"/>
        </w:rPr>
      </w:pPr>
      <w:ins w:id="877" w:author="Stefanie Lane" w:date="2023-02-07T18:59:00Z">
        <w:r>
          <w:t xml:space="preserve">Most importantly, the data we present here show that while habitat recovers in terms of plant functional groups, it does not have the same species compositional abundance in above-ground vegetation or surface seed banks. </w:t>
        </w:r>
      </w:ins>
    </w:p>
    <w:p w14:paraId="52E10488" w14:textId="77777777" w:rsidR="00255B6D" w:rsidRDefault="00255B6D" w:rsidP="00255B6D">
      <w:pPr>
        <w:pStyle w:val="ListParagraph"/>
        <w:numPr>
          <w:ilvl w:val="2"/>
          <w:numId w:val="14"/>
        </w:numPr>
        <w:rPr>
          <w:ins w:id="878" w:author="Stefanie Lane" w:date="2023-02-07T18:59:00Z"/>
        </w:rPr>
      </w:pPr>
      <w:ins w:id="879" w:author="Stefanie Lane" w:date="2023-02-07T18:59:00Z">
        <w:r>
          <w:t>Thus, passive recovery may be insufficient for species with a primarily clonal reproductive strategy, especially when exotic species with competitive reproductive advantage of both seed and clonal strategies are present.</w:t>
        </w:r>
      </w:ins>
    </w:p>
    <w:p w14:paraId="1D77C9C6" w14:textId="77777777" w:rsidR="00255B6D" w:rsidRDefault="00255B6D" w:rsidP="00255B6D">
      <w:pPr>
        <w:pStyle w:val="ListParagraph"/>
        <w:numPr>
          <w:ilvl w:val="2"/>
          <w:numId w:val="14"/>
        </w:numPr>
        <w:rPr>
          <w:ins w:id="880" w:author="Stefanie Lane" w:date="2023-02-07T18:59:00Z"/>
        </w:rPr>
      </w:pPr>
      <w:ins w:id="881" w:author="Stefanie Lane" w:date="2023-02-07T18:59:00Z">
        <w:r>
          <w:t>Whether the exotic species provide the same ecosystem functions such as leaf litter quality for primary productivity, sediment trapping, wave attenuation, etc., remains to be tested (</w:t>
        </w:r>
        <w:r w:rsidRPr="00BA421E">
          <w:t xml:space="preserve">e.g., </w:t>
        </w:r>
        <w:r w:rsidRPr="00BA421E">
          <w:fldChar w:fldCharType="begin"/>
        </w:r>
        <w:r>
          <w:instrText xml:space="preserve"> ADDIN ZOTERO_ITEM CSL_CITATION {"citationID":"tPUpYDOc","properties":{"formattedCitation":"(Waller et al., 2020)","plainCitation":"(Waller et al., 2020)","dontUpdate":true,"noteIndex":0},"citationItems":[{"id":2730,"uris":["http://zotero.org/users/6092945/items/N4BSZH3F"],"itemData":{"id":2730,"type":"article-journal","container-title":"Science","DOI":"10.1126/science.aba2225","issue":"6494","note":"publisher: American Association for the Advancement of Science","page":"967-972","source":"science.org (Atypon)","title":"Biotic interactions drive ecosystem responses to exotic plant invaders","volume":"368","author":[{"family":"Waller","given":"L. P."},{"family":"Allen","given":"W. J."},{"family":"Barratt","given":"B. I. P."},{"family":"Condron","given":"L. M."},{"family":"França","given":"F. M."},{"family":"Hunt","given":"J. E."},{"family":"Koele","given":"N."},{"family":"Orwin","given":"K. H."},{"family":"Steel","given":"G. S."},{"family":"Tylianakis","given":"J. M."},{"family":"Wakelin","given":"S. A."},{"family":"Dickie","given":"I. A."}],"issued":{"date-parts":[["2020",5,29]]}}}],"schema":"https://github.com/citation-style-language/schema/raw/master/csl-citation.json"} </w:instrText>
        </w:r>
        <w:r w:rsidRPr="00BA421E">
          <w:fldChar w:fldCharType="separate"/>
        </w:r>
        <w:r w:rsidRPr="00BA421E">
          <w:rPr>
            <w:rFonts w:ascii="Calibri" w:hAnsi="Calibri" w:cs="Calibri"/>
          </w:rPr>
          <w:t>Waller et al., 2020)</w:t>
        </w:r>
        <w:r w:rsidRPr="00BA421E">
          <w:fldChar w:fldCharType="end"/>
        </w:r>
        <w:r w:rsidRPr="00BA421E">
          <w:t>.</w:t>
        </w:r>
        <w:r>
          <w:t xml:space="preserve"> Without knowing effects of these changes on habitat quality, best recommendations would be to prevent extensive grazing and grubbing. </w:t>
        </w:r>
      </w:ins>
    </w:p>
    <w:p w14:paraId="178467C8" w14:textId="77777777" w:rsidR="00255B6D" w:rsidRDefault="00255B6D" w:rsidP="00255B6D">
      <w:pPr>
        <w:pStyle w:val="ListParagraph"/>
        <w:numPr>
          <w:ilvl w:val="2"/>
          <w:numId w:val="14"/>
        </w:numPr>
        <w:rPr>
          <w:ins w:id="882" w:author="Stefanie Lane" w:date="2023-02-07T18:59:00Z"/>
        </w:rPr>
      </w:pPr>
      <w:ins w:id="883" w:author="Stefanie Lane" w:date="2023-02-07T18:59:00Z">
        <w:r>
          <w:t>T</w:t>
        </w:r>
        <w:r w:rsidRPr="004B18D2">
          <w:t>wo periods (1, 10 years) of recovery, each in different estuaries leaves a lot of uncertainty, as does only collecting seed/vegetation data for one year. A major challenge is replication of restoration conditions, which should be addressed in restoration design</w:t>
        </w:r>
        <w:r>
          <w:t xml:space="preserve"> and habitat management</w:t>
        </w:r>
        <w:r w:rsidRPr="004B18D2">
          <w:t>.</w:t>
        </w:r>
      </w:ins>
    </w:p>
    <w:p w14:paraId="4D8E15A2" w14:textId="77777777" w:rsidR="00255B6D" w:rsidRDefault="00255B6D" w:rsidP="00255B6D">
      <w:pPr>
        <w:pStyle w:val="ListParagraph"/>
        <w:numPr>
          <w:ilvl w:val="1"/>
          <w:numId w:val="14"/>
        </w:numPr>
        <w:rPr>
          <w:ins w:id="884" w:author="Stefanie Lane" w:date="2023-02-07T18:59:00Z"/>
        </w:rPr>
      </w:pPr>
      <w:ins w:id="885" w:author="Stefanie Lane" w:date="2023-02-07T18:59:00Z">
        <w:r>
          <w:t xml:space="preserve">In the event of habitat disturbance, surface seed banks are not a reliable source of abundant native seed species to out-compete exotic species. Best recommendations would be to place a high priority on actively restoring desired species as soon as possible. </w:t>
        </w:r>
      </w:ins>
    </w:p>
    <w:p w14:paraId="5EE0C79C" w14:textId="77777777" w:rsidR="00255B6D" w:rsidRDefault="00255B6D" w:rsidP="00255B6D">
      <w:pPr>
        <w:pStyle w:val="ListParagraph"/>
        <w:numPr>
          <w:ilvl w:val="2"/>
          <w:numId w:val="14"/>
        </w:numPr>
        <w:rPr>
          <w:ins w:id="886" w:author="Stefanie Lane" w:date="2023-02-07T18:59:00Z"/>
        </w:rPr>
      </w:pPr>
      <w:ins w:id="887" w:author="Stefanie Lane" w:date="2023-02-07T18:59:00Z">
        <w:r>
          <w:t xml:space="preserve">Local or regional dispersal limitations cannot rescue native populations if local seed or clonal competitive pressure from exotic species is greater. That is, this trend of both native species loss </w:t>
        </w:r>
        <w:r>
          <w:rPr>
            <w:i/>
          </w:rPr>
          <w:t>and</w:t>
        </w:r>
        <w:r>
          <w:t xml:space="preserve"> increasing exotic cover is exacerbated by each species’ competitive dispersal and recruitment strategies. </w:t>
        </w:r>
      </w:ins>
    </w:p>
    <w:p w14:paraId="70568AC1" w14:textId="77777777" w:rsidR="00255B6D" w:rsidRDefault="00255B6D" w:rsidP="00255B6D">
      <w:pPr>
        <w:pStyle w:val="ListParagraph"/>
        <w:numPr>
          <w:ilvl w:val="2"/>
          <w:numId w:val="14"/>
        </w:numPr>
        <w:rPr>
          <w:ins w:id="888" w:author="Stefanie Lane" w:date="2023-02-07T18:59:00Z"/>
        </w:rPr>
      </w:pPr>
      <w:ins w:id="889" w:author="Stefanie Lane" w:date="2023-02-07T18:59:00Z">
        <w:r w:rsidRPr="00BA421E">
          <w:t>Extrapolate implications for other systems with other press disturbance types, such anthropogenic stressors (e.g., general wetland/rip</w:t>
        </w:r>
        <w:r>
          <w:t xml:space="preserve">arian invasion). Contrast to ecosystems that experience regular pulse disturbance, keeping ecosystem in a relatively ‘young’ state </w:t>
        </w:r>
        <w:r>
          <w:fldChar w:fldCharType="begin"/>
        </w:r>
        <w:r>
          <w:instrText xml:space="preserve"> ADDIN ZOTERO_ITEM CSL_CITATION {"citationID":"uuWaSQaR","properties":{"formattedCitation":"(Odum, 1969)","plainCitation":"(Odum, 1969)","noteIndex":0},"citationItems":[{"id":511,"uris":["http://zotero.org/users/6092945/items/TCDXDKS4"],"itemData":{"id":511,"type":"article-journal","container-title":"Science","ISSN":"0036-8075","issue":"3877","page":"262-270","source":"JSTOR","title":"The Strategy of Ecosystem Development","volume":"164","author":[{"family":"Odum","given":"Eugene P."}],"issued":{"date-parts":[["1969"]]}}}],"schema":"https://github.com/citation-style-language/schema/raw/master/csl-citation.json"} </w:instrText>
        </w:r>
        <w:r>
          <w:fldChar w:fldCharType="separate"/>
        </w:r>
        <w:r w:rsidRPr="00DF5DEC">
          <w:rPr>
            <w:rFonts w:ascii="Calibri" w:hAnsi="Calibri" w:cs="Calibri"/>
          </w:rPr>
          <w:t>(</w:t>
        </w:r>
        <w:proofErr w:type="spellStart"/>
        <w:r w:rsidRPr="00DF5DEC">
          <w:rPr>
            <w:rFonts w:ascii="Calibri" w:hAnsi="Calibri" w:cs="Calibri"/>
          </w:rPr>
          <w:t>Odum</w:t>
        </w:r>
        <w:proofErr w:type="spellEnd"/>
        <w:r w:rsidRPr="00DF5DEC">
          <w:rPr>
            <w:rFonts w:ascii="Calibri" w:hAnsi="Calibri" w:cs="Calibri"/>
          </w:rPr>
          <w:t>, 1969)</w:t>
        </w:r>
        <w:r>
          <w:fldChar w:fldCharType="end"/>
        </w:r>
        <w:r>
          <w:t xml:space="preserve">. </w:t>
        </w:r>
      </w:ins>
    </w:p>
    <w:p w14:paraId="4315FB36" w14:textId="77777777" w:rsidR="00255B6D" w:rsidRDefault="00255B6D" w:rsidP="00255B6D">
      <w:pPr>
        <w:pStyle w:val="ListParagraph"/>
        <w:numPr>
          <w:ilvl w:val="1"/>
          <w:numId w:val="14"/>
        </w:numPr>
        <w:rPr>
          <w:ins w:id="890" w:author="Stefanie Lane" w:date="2023-02-07T18:59:00Z"/>
        </w:rPr>
      </w:pPr>
      <w:ins w:id="891" w:author="Stefanie Lane" w:date="2023-02-07T18:59:00Z">
        <w:r>
          <w:t xml:space="preserve">In instances where disturbance has resulted in extensive estuarine habitat loss, there exists the opportunity to intentionally restore diverse native species palettes, which can remedy known trends of biodiversity loss (Lane </w:t>
        </w:r>
        <w:r>
          <w:rPr>
            <w:i/>
          </w:rPr>
          <w:t>et al.</w:t>
        </w:r>
        <w:r>
          <w:t xml:space="preserve">, in preparation). Moreover, this offers a chance to enact reconciliation partnerships with local First Nations to use culturally important species, and potentially restore traditional land management practices (e.g., Turner, 2014). </w:t>
        </w:r>
      </w:ins>
    </w:p>
    <w:p w14:paraId="75452892" w14:textId="597C0CD9" w:rsidR="00255B6D" w:rsidRPr="00255B6D" w:rsidRDefault="00255B6D" w:rsidP="00255B6D">
      <w:pPr>
        <w:rPr>
          <w:ins w:id="892" w:author="Stefanie Lane" w:date="2023-02-04T14:10:00Z"/>
          <w:rFonts w:asciiTheme="majorHAnsi" w:eastAsiaTheme="majorEastAsia" w:hAnsiTheme="majorHAnsi" w:cstheme="majorBidi"/>
          <w:color w:val="2F5496" w:themeColor="accent1" w:themeShade="BF"/>
          <w:sz w:val="32"/>
          <w:szCs w:val="32"/>
          <w:rPrChange w:id="893" w:author="Stefanie Lane" w:date="2023-02-07T18:59:00Z">
            <w:rPr>
              <w:ins w:id="894" w:author="Stefanie Lane" w:date="2023-02-04T14:10:00Z"/>
            </w:rPr>
          </w:rPrChange>
        </w:rPr>
        <w:pPrChange w:id="895" w:author="Stefanie Lane" w:date="2023-02-07T18:59:00Z">
          <w:pPr>
            <w:pStyle w:val="ListParagraph"/>
            <w:numPr>
              <w:numId w:val="5"/>
            </w:numPr>
            <w:ind w:hanging="360"/>
          </w:pPr>
        </w:pPrChange>
      </w:pPr>
      <w:ins w:id="896" w:author="Stefanie Lane" w:date="2023-02-07T18:59:00Z">
        <w:r>
          <w:br w:type="page"/>
        </w:r>
      </w:ins>
    </w:p>
    <w:p w14:paraId="55644A75" w14:textId="24A9DA47" w:rsidR="008602E8" w:rsidRPr="001E61C3" w:rsidDel="00B715FF" w:rsidRDefault="008602E8" w:rsidP="004652E8">
      <w:pPr>
        <w:rPr>
          <w:del w:id="897" w:author="Stefanie Lane" w:date="2023-02-02T14:47:00Z"/>
          <w:rPrChange w:id="898" w:author="Stefanie Lane" w:date="2023-02-04T12:02:00Z">
            <w:rPr>
              <w:del w:id="899" w:author="Stefanie Lane" w:date="2023-02-02T14:47:00Z"/>
              <w:rFonts w:eastAsia="Times New Roman"/>
            </w:rPr>
          </w:rPrChange>
        </w:rPr>
        <w:pPrChange w:id="900" w:author="Stefanie Lane" w:date="2023-02-04T14:13:00Z">
          <w:pPr>
            <w:spacing w:after="0" w:line="240" w:lineRule="auto"/>
          </w:pPr>
        </w:pPrChange>
      </w:pPr>
      <w:del w:id="901" w:author="Stefanie Lane" w:date="2023-02-02T14:47:00Z">
        <w:r w:rsidRPr="001E61C3" w:rsidDel="00B715FF">
          <w:rPr>
            <w:rPrChange w:id="902" w:author="Stefanie Lane" w:date="2023-02-04T12:02:00Z">
              <w:rPr>
                <w:rFonts w:eastAsia="Times New Roman"/>
              </w:rPr>
            </w:rPrChange>
          </w:rPr>
          <w:delText xml:space="preserve">We wanted to know: </w:delText>
        </w:r>
      </w:del>
    </w:p>
    <w:p w14:paraId="02A66EA3" w14:textId="43801248" w:rsidR="008602E8" w:rsidRPr="001E61C3" w:rsidDel="00B715FF" w:rsidRDefault="008602E8" w:rsidP="004652E8">
      <w:pPr>
        <w:rPr>
          <w:del w:id="903" w:author="Stefanie Lane" w:date="2023-02-02T14:47:00Z"/>
          <w:rPrChange w:id="904" w:author="Stefanie Lane" w:date="2023-02-04T12:02:00Z">
            <w:rPr>
              <w:del w:id="905" w:author="Stefanie Lane" w:date="2023-02-02T14:47:00Z"/>
              <w:rFonts w:eastAsia="Times New Roman"/>
            </w:rPr>
          </w:rPrChange>
        </w:rPr>
        <w:pPrChange w:id="906" w:author="Stefanie Lane" w:date="2023-02-04T14:13:00Z">
          <w:pPr>
            <w:pStyle w:val="ListParagraph"/>
            <w:numPr>
              <w:numId w:val="3"/>
            </w:numPr>
            <w:spacing w:after="0" w:line="240" w:lineRule="auto"/>
            <w:ind w:hanging="360"/>
          </w:pPr>
        </w:pPrChange>
      </w:pPr>
      <w:del w:id="907" w:author="Stefanie Lane" w:date="2023-02-02T14:47:00Z">
        <w:r w:rsidRPr="001E61C3" w:rsidDel="00B715FF">
          <w:rPr>
            <w:rPrChange w:id="908" w:author="Stefanie Lane" w:date="2023-02-04T12:02:00Z">
              <w:rPr>
                <w:rFonts w:eastAsia="Times New Roman"/>
              </w:rPr>
            </w:rPrChange>
          </w:rPr>
          <w:delText xml:space="preserve">Is the AG vegetation similar to </w:delText>
        </w:r>
        <w:r w:rsidR="001267F2" w:rsidRPr="001E61C3" w:rsidDel="00B715FF">
          <w:rPr>
            <w:rPrChange w:id="909" w:author="Stefanie Lane" w:date="2023-02-04T12:02:00Z">
              <w:rPr>
                <w:rFonts w:eastAsia="Times New Roman"/>
              </w:rPr>
            </w:rPrChange>
          </w:rPr>
          <w:delText xml:space="preserve">reference sites after 10 years of passive recovery? </w:delText>
        </w:r>
      </w:del>
    </w:p>
    <w:p w14:paraId="5D5C0196" w14:textId="0007214B" w:rsidR="001267F2" w:rsidRPr="001E61C3" w:rsidDel="00B715FF" w:rsidRDefault="001267F2" w:rsidP="004652E8">
      <w:pPr>
        <w:rPr>
          <w:del w:id="910" w:author="Stefanie Lane" w:date="2023-02-02T14:47:00Z"/>
          <w:rPrChange w:id="911" w:author="Stefanie Lane" w:date="2023-02-04T12:02:00Z">
            <w:rPr>
              <w:del w:id="912" w:author="Stefanie Lane" w:date="2023-02-02T14:47:00Z"/>
              <w:rFonts w:eastAsia="Times New Roman"/>
            </w:rPr>
          </w:rPrChange>
        </w:rPr>
        <w:pPrChange w:id="913" w:author="Stefanie Lane" w:date="2023-02-04T14:13:00Z">
          <w:pPr>
            <w:pStyle w:val="ListParagraph"/>
            <w:numPr>
              <w:numId w:val="3"/>
            </w:numPr>
            <w:spacing w:after="0" w:line="240" w:lineRule="auto"/>
            <w:ind w:hanging="360"/>
          </w:pPr>
        </w:pPrChange>
      </w:pPr>
      <w:del w:id="914" w:author="Stefanie Lane" w:date="2023-02-02T14:47:00Z">
        <w:r w:rsidRPr="001E61C3" w:rsidDel="00B715FF">
          <w:rPr>
            <w:rPrChange w:id="915" w:author="Stefanie Lane" w:date="2023-02-04T12:02:00Z">
              <w:rPr>
                <w:rFonts w:eastAsia="Times New Roman"/>
              </w:rPr>
            </w:rPrChange>
          </w:rPr>
          <w:delText xml:space="preserve">Are species in BG seed banks similar in composition and abundance to their AG vegetation counterparts? </w:delText>
        </w:r>
      </w:del>
    </w:p>
    <w:p w14:paraId="6E7E2619" w14:textId="77777777" w:rsidR="001267F2" w:rsidRPr="001E61C3" w:rsidRDefault="001267F2" w:rsidP="004652E8">
      <w:pPr>
        <w:rPr>
          <w:rPrChange w:id="916" w:author="Stefanie Lane" w:date="2023-02-04T12:02:00Z">
            <w:rPr/>
          </w:rPrChange>
        </w:rPr>
        <w:pPrChange w:id="917" w:author="Stefanie Lane" w:date="2023-02-04T14:13:00Z">
          <w:pPr>
            <w:pStyle w:val="ListParagraph"/>
            <w:numPr>
              <w:numId w:val="3"/>
            </w:numPr>
            <w:spacing w:after="0" w:line="240" w:lineRule="auto"/>
            <w:ind w:hanging="360"/>
          </w:pPr>
        </w:pPrChange>
      </w:pPr>
    </w:p>
    <w:sectPr w:rsidR="001267F2" w:rsidRPr="001E61C3" w:rsidSect="00B361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1" w:author="Stefanie Lane" w:date="2023-02-03T17:51:00Z" w:initials="SLL">
    <w:p w14:paraId="5B07717D" w14:textId="6D8D506D" w:rsidR="001C5589" w:rsidRDefault="001C5589">
      <w:pPr>
        <w:pStyle w:val="CommentText"/>
      </w:pPr>
      <w:r>
        <w:rPr>
          <w:rStyle w:val="CommentReference"/>
        </w:rPr>
        <w:annotationRef/>
      </w:r>
      <w:r w:rsidRPr="000E0281">
        <w:t>propagule pressure (weighted lottery) (</w:t>
      </w:r>
      <w:proofErr w:type="spellStart"/>
      <w:r w:rsidRPr="000E0281">
        <w:t>Lavorel</w:t>
      </w:r>
      <w:proofErr w:type="spellEnd"/>
      <w:r w:rsidRPr="000E0281">
        <w:t xml:space="preserve"> and </w:t>
      </w:r>
      <w:proofErr w:type="spellStart"/>
      <w:r w:rsidRPr="000E0281">
        <w:t>Lebreton</w:t>
      </w:r>
      <w:proofErr w:type="spellEnd"/>
      <w:r w:rsidRPr="000E0281">
        <w:t>, 1992)</w:t>
      </w:r>
    </w:p>
  </w:comment>
  <w:comment w:id="288" w:author="Stefanie Lane" w:date="2023-02-03T17:30:00Z" w:initials="SLL">
    <w:p w14:paraId="6805434C" w14:textId="43B78FDE" w:rsidR="00466DFB" w:rsidRDefault="00466DFB">
      <w:pPr>
        <w:pStyle w:val="CommentText"/>
      </w:pPr>
      <w:r>
        <w:rPr>
          <w:rStyle w:val="CommentReference"/>
        </w:rPr>
        <w:annotationRef/>
      </w:r>
      <w:r>
        <w:t>This is important, belongs next to Srivastava</w:t>
      </w:r>
      <w:r w:rsidR="00713EFC">
        <w:t xml:space="preserve"> (2a) left col</w:t>
      </w:r>
    </w:p>
  </w:comment>
  <w:comment w:id="435" w:author="Stefanie Lane" w:date="2023-02-02T13:42:00Z" w:initials="SLL">
    <w:p w14:paraId="687AFEAC" w14:textId="6497E807" w:rsidR="00106A4A" w:rsidRDefault="00106A4A">
      <w:pPr>
        <w:pStyle w:val="CommentText"/>
      </w:pPr>
      <w:r>
        <w:rPr>
          <w:rStyle w:val="CommentReference"/>
        </w:rPr>
        <w:annotationRef/>
      </w:r>
      <w:r>
        <w:t>From SJA</w:t>
      </w:r>
    </w:p>
  </w:comment>
  <w:comment w:id="549" w:author="Stefanie Lane" w:date="2023-01-21T18:26:00Z" w:initials="SLL">
    <w:p w14:paraId="1BC67337" w14:textId="77777777" w:rsidR="00050C1B" w:rsidRDefault="00050C1B" w:rsidP="00050C1B">
      <w:pPr>
        <w:pStyle w:val="CommentText"/>
      </w:pPr>
      <w:r>
        <w:rPr>
          <w:rStyle w:val="CommentReference"/>
        </w:rPr>
        <w:annotationRef/>
      </w:r>
      <w:r>
        <w:t>Return to this in Disc: what does this mean for the likelihood of non-native seed deposition over time? (link to speculation on retention/similarity)</w:t>
      </w:r>
    </w:p>
  </w:comment>
  <w:comment w:id="552" w:author="Stefanie Lane" w:date="2023-02-07T18:23:00Z" w:initials="SLL">
    <w:p w14:paraId="6B0974B3" w14:textId="59777089" w:rsidR="00566604" w:rsidRDefault="00566604">
      <w:pPr>
        <w:pStyle w:val="CommentText"/>
      </w:pPr>
      <w:r>
        <w:rPr>
          <w:rStyle w:val="CommentReference"/>
        </w:rPr>
        <w:annotationRef/>
      </w:r>
      <w:r w:rsidR="002D6809">
        <w:t>Structure/flow ok</w:t>
      </w:r>
      <w:r>
        <w:t xml:space="preserve">? </w:t>
      </w:r>
      <w:r w:rsidR="004B0AA9">
        <w:t>Paragraph would be brief to highlight key takeaways that would otherwise have to be compared between the preceding two sections</w:t>
      </w:r>
    </w:p>
    <w:p w14:paraId="61072AB6" w14:textId="4B26B44F" w:rsidR="002D6809" w:rsidRDefault="002D6809">
      <w:pPr>
        <w:pStyle w:val="CommentText"/>
      </w:pPr>
      <w:r>
        <w:t xml:space="preserve">Also gives a chance to talk about forbs, which I don’t want to totally ignore. </w:t>
      </w:r>
    </w:p>
  </w:comment>
  <w:comment w:id="795" w:author="Stefanie Lane" w:date="2022-11-10T15:40:00Z" w:initials="SLL">
    <w:p w14:paraId="0ED4F7A0" w14:textId="77777777" w:rsidR="004270C5" w:rsidRDefault="004270C5" w:rsidP="004270C5">
      <w:pPr>
        <w:pStyle w:val="CommentText"/>
      </w:pPr>
      <w:r>
        <w:rPr>
          <w:rStyle w:val="CommentReference"/>
        </w:rPr>
        <w:annotationRef/>
      </w:r>
      <w:r>
        <w:t xml:space="preserve">Revise: increase font size, point/line size </w:t>
      </w:r>
    </w:p>
    <w:p w14:paraId="1B2C5E43" w14:textId="77777777" w:rsidR="004270C5" w:rsidRDefault="004270C5" w:rsidP="004270C5">
      <w:pPr>
        <w:pStyle w:val="CommentText"/>
      </w:pPr>
      <w:r>
        <w:t>Confirm: useful for error bars to be color-coded by estuary?</w:t>
      </w:r>
    </w:p>
  </w:comment>
  <w:comment w:id="796" w:author="n" w:date="2022-11-17T10:10:00Z" w:initials="n">
    <w:p w14:paraId="1028FF78" w14:textId="77777777" w:rsidR="004270C5" w:rsidRDefault="004270C5" w:rsidP="004270C5">
      <w:pPr>
        <w:pStyle w:val="CommentText"/>
      </w:pPr>
      <w:r>
        <w:rPr>
          <w:rStyle w:val="CommentReference"/>
        </w:rPr>
        <w:annotationRef/>
      </w:r>
      <w:r>
        <w:t xml:space="preserve">Coloring error bars looks fine to me, though decrease how wide they are </w:t>
      </w:r>
    </w:p>
  </w:comment>
  <w:comment w:id="797" w:author="n" w:date="2023-01-15T13:02:00Z" w:initials="n">
    <w:p w14:paraId="0FDD4AE1" w14:textId="77777777" w:rsidR="004270C5" w:rsidRDefault="004270C5" w:rsidP="004270C5">
      <w:pPr>
        <w:pStyle w:val="CommentText"/>
      </w:pPr>
      <w:r>
        <w:rPr>
          <w:rStyle w:val="CommentReference"/>
        </w:rPr>
        <w:annotationRef/>
      </w:r>
      <w:r>
        <w:t>And stagger them so they don’t overlap</w:t>
      </w:r>
    </w:p>
  </w:comment>
  <w:comment w:id="799" w:author="Sam Ahler" w:date="2023-01-25T14:44:00Z" w:initials="SA">
    <w:p w14:paraId="378E5AA1" w14:textId="77777777" w:rsidR="004270C5" w:rsidRDefault="004270C5" w:rsidP="004270C5">
      <w:r>
        <w:rPr>
          <w:rStyle w:val="CommentReference"/>
        </w:rPr>
        <w:annotationRef/>
      </w:r>
      <w:proofErr w:type="gramStart"/>
      <w:r>
        <w:rPr>
          <w:sz w:val="20"/>
          <w:szCs w:val="20"/>
        </w:rPr>
        <w:t>So</w:t>
      </w:r>
      <w:proofErr w:type="gramEnd"/>
      <w:r>
        <w:rPr>
          <w:sz w:val="20"/>
          <w:szCs w:val="20"/>
        </w:rPr>
        <w:t xml:space="preserve"> proportion tall is the proportion of plots with species ranked as tall species, not that these species really actually taller in those plots? Make sure that distinction is clear throughout the entire thing. </w:t>
      </w:r>
    </w:p>
  </w:comment>
  <w:comment w:id="873" w:author="n" w:date="2022-11-17T10:16:00Z" w:initials="n">
    <w:p w14:paraId="36031D5A" w14:textId="77777777" w:rsidR="00255B6D" w:rsidRDefault="00255B6D" w:rsidP="00255B6D">
      <w:pPr>
        <w:pStyle w:val="CommentText"/>
      </w:pPr>
      <w:r>
        <w:rPr>
          <w:rStyle w:val="CommentReference"/>
        </w:rPr>
        <w:annotationRef/>
      </w:r>
      <w:r>
        <w:t>This links to the fact that the disturbance type can remove this source of regeneration from the surface – you have gotten to here without revisiting the disturbance once, so remember not to ignore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07717D" w15:done="0"/>
  <w15:commentEx w15:paraId="6805434C" w15:done="0"/>
  <w15:commentEx w15:paraId="687AFEAC" w15:done="0"/>
  <w15:commentEx w15:paraId="1BC67337" w15:done="0"/>
  <w15:commentEx w15:paraId="61072AB6" w15:done="0"/>
  <w15:commentEx w15:paraId="1B2C5E43" w15:done="0"/>
  <w15:commentEx w15:paraId="1028FF78" w15:paraIdParent="1B2C5E43" w15:done="0"/>
  <w15:commentEx w15:paraId="0FDD4AE1" w15:paraIdParent="1B2C5E43" w15:done="0"/>
  <w15:commentEx w15:paraId="378E5AA1" w15:done="0"/>
  <w15:commentEx w15:paraId="36031D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7717D" w16cid:durableId="2787C819"/>
  <w16cid:commentId w16cid:paraId="6805434C" w16cid:durableId="2787C325"/>
  <w16cid:commentId w16cid:paraId="687AFEAC" w16cid:durableId="27863C5D"/>
  <w16cid:commentId w16cid:paraId="1BC67337" w16cid:durableId="2776B162"/>
  <w16cid:commentId w16cid:paraId="61072AB6" w16cid:durableId="278D15A7"/>
  <w16cid:commentId w16cid:paraId="1B2C5E43" w16cid:durableId="271799FC"/>
  <w16cid:commentId w16cid:paraId="1028FF78" w16cid:durableId="2720872E"/>
  <w16cid:commentId w16cid:paraId="0FDD4AE1" w16cid:durableId="276E7800"/>
  <w16cid:commentId w16cid:paraId="378E5AA1" w16cid:durableId="277BBEB0"/>
  <w16cid:commentId w16cid:paraId="36031D5A" w16cid:durableId="272088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068"/>
    <w:multiLevelType w:val="hybridMultilevel"/>
    <w:tmpl w:val="7C8EE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71F7"/>
    <w:multiLevelType w:val="hybridMultilevel"/>
    <w:tmpl w:val="280A624C"/>
    <w:lvl w:ilvl="0" w:tplc="A9C8F004">
      <w:start w:val="1"/>
      <w:numFmt w:val="bullet"/>
      <w:lvlText w:val="-"/>
      <w:lvlJc w:val="left"/>
      <w:pPr>
        <w:ind w:left="720" w:hanging="360"/>
      </w:pPr>
      <w:rPr>
        <w:rFonts w:ascii="Calibri" w:eastAsia="Times New Roman" w:hAnsi="Calibri" w:cs="Calibri"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11542"/>
    <w:multiLevelType w:val="hybridMultilevel"/>
    <w:tmpl w:val="2244DA52"/>
    <w:lvl w:ilvl="0" w:tplc="1F04668A">
      <w:start w:val="1"/>
      <w:numFmt w:val="bullet"/>
      <w:lvlText w:val=""/>
      <w:lvlJc w:val="left"/>
      <w:pPr>
        <w:ind w:left="1080" w:hanging="360"/>
      </w:pPr>
      <w:rPr>
        <w:rFonts w:ascii="Symbol" w:eastAsiaTheme="minorHAnsi"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FB200D"/>
    <w:multiLevelType w:val="hybridMultilevel"/>
    <w:tmpl w:val="A52C1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C2BBD"/>
    <w:multiLevelType w:val="hybridMultilevel"/>
    <w:tmpl w:val="4C8CF8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246134"/>
    <w:multiLevelType w:val="hybridMultilevel"/>
    <w:tmpl w:val="158AB8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DCB5C30"/>
    <w:multiLevelType w:val="hybridMultilevel"/>
    <w:tmpl w:val="49CEB51E"/>
    <w:lvl w:ilvl="0" w:tplc="7E9210C2">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951A3"/>
    <w:multiLevelType w:val="hybridMultilevel"/>
    <w:tmpl w:val="E12AB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60D08"/>
    <w:multiLevelType w:val="hybridMultilevel"/>
    <w:tmpl w:val="23CCB808"/>
    <w:lvl w:ilvl="0" w:tplc="CBE48AF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F375B"/>
    <w:multiLevelType w:val="hybridMultilevel"/>
    <w:tmpl w:val="85B26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A66C1"/>
    <w:multiLevelType w:val="hybridMultilevel"/>
    <w:tmpl w:val="B1967B76"/>
    <w:lvl w:ilvl="0" w:tplc="AF7254DA">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7A4B88"/>
    <w:multiLevelType w:val="hybridMultilevel"/>
    <w:tmpl w:val="85AA4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4F1CB1"/>
    <w:multiLevelType w:val="hybridMultilevel"/>
    <w:tmpl w:val="791CA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9"/>
  </w:num>
  <w:num w:numId="5">
    <w:abstractNumId w:val="1"/>
  </w:num>
  <w:num w:numId="6">
    <w:abstractNumId w:val="5"/>
  </w:num>
  <w:num w:numId="7">
    <w:abstractNumId w:val="12"/>
  </w:num>
  <w:num w:numId="8">
    <w:abstractNumId w:val="3"/>
  </w:num>
  <w:num w:numId="9">
    <w:abstractNumId w:val="2"/>
  </w:num>
  <w:num w:numId="10">
    <w:abstractNumId w:val="0"/>
  </w:num>
  <w:num w:numId="11">
    <w:abstractNumId w:val="4"/>
  </w:num>
  <w:num w:numId="12">
    <w:abstractNumId w:val="7"/>
  </w:num>
  <w:num w:numId="13">
    <w:abstractNumId w:val="6"/>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rson w15:author="n">
    <w15:presenceInfo w15:providerId="Windows Live" w15:userId="81f6a45a1744a32d"/>
  </w15:person>
  <w15:person w15:author="Sam Ahler">
    <w15:presenceInfo w15:providerId="AD" w15:userId="S::saah8128@colorado.edu::650070f9-f72a-41a8-ac85-447308e93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13"/>
    <w:rsid w:val="0000207E"/>
    <w:rsid w:val="00044B12"/>
    <w:rsid w:val="00050C1B"/>
    <w:rsid w:val="000529BE"/>
    <w:rsid w:val="00055320"/>
    <w:rsid w:val="00062958"/>
    <w:rsid w:val="00083F19"/>
    <w:rsid w:val="00086577"/>
    <w:rsid w:val="00086B8B"/>
    <w:rsid w:val="000A5C23"/>
    <w:rsid w:val="000A72FC"/>
    <w:rsid w:val="000B47F3"/>
    <w:rsid w:val="000C3FB9"/>
    <w:rsid w:val="000C6789"/>
    <w:rsid w:val="000D311D"/>
    <w:rsid w:val="000D5AEE"/>
    <w:rsid w:val="000D698D"/>
    <w:rsid w:val="000E6572"/>
    <w:rsid w:val="000F44AA"/>
    <w:rsid w:val="00106A4A"/>
    <w:rsid w:val="00107CB6"/>
    <w:rsid w:val="00111BC4"/>
    <w:rsid w:val="001267F2"/>
    <w:rsid w:val="001273D4"/>
    <w:rsid w:val="00137052"/>
    <w:rsid w:val="00144C1B"/>
    <w:rsid w:val="00152FF8"/>
    <w:rsid w:val="001730B9"/>
    <w:rsid w:val="00173593"/>
    <w:rsid w:val="00183D75"/>
    <w:rsid w:val="00187F40"/>
    <w:rsid w:val="00191266"/>
    <w:rsid w:val="001A4AD4"/>
    <w:rsid w:val="001B048F"/>
    <w:rsid w:val="001B7043"/>
    <w:rsid w:val="001C5589"/>
    <w:rsid w:val="001E61C3"/>
    <w:rsid w:val="002260B2"/>
    <w:rsid w:val="00241581"/>
    <w:rsid w:val="002457B8"/>
    <w:rsid w:val="00247D28"/>
    <w:rsid w:val="00255B6D"/>
    <w:rsid w:val="00273149"/>
    <w:rsid w:val="00273A4A"/>
    <w:rsid w:val="00283734"/>
    <w:rsid w:val="00290F7D"/>
    <w:rsid w:val="002921CF"/>
    <w:rsid w:val="002A07DE"/>
    <w:rsid w:val="002B6881"/>
    <w:rsid w:val="002C0CA4"/>
    <w:rsid w:val="002D6809"/>
    <w:rsid w:val="00301660"/>
    <w:rsid w:val="00313344"/>
    <w:rsid w:val="00330817"/>
    <w:rsid w:val="00332178"/>
    <w:rsid w:val="00333A41"/>
    <w:rsid w:val="0034006D"/>
    <w:rsid w:val="003516AD"/>
    <w:rsid w:val="003522DC"/>
    <w:rsid w:val="003722BD"/>
    <w:rsid w:val="00383A3A"/>
    <w:rsid w:val="00395536"/>
    <w:rsid w:val="003A3A58"/>
    <w:rsid w:val="003D008C"/>
    <w:rsid w:val="003E3B02"/>
    <w:rsid w:val="003E4E8D"/>
    <w:rsid w:val="00406736"/>
    <w:rsid w:val="004270C5"/>
    <w:rsid w:val="00453734"/>
    <w:rsid w:val="00454DB2"/>
    <w:rsid w:val="00457571"/>
    <w:rsid w:val="00464042"/>
    <w:rsid w:val="004652E8"/>
    <w:rsid w:val="00466DFB"/>
    <w:rsid w:val="0047365F"/>
    <w:rsid w:val="00477E12"/>
    <w:rsid w:val="00477F0A"/>
    <w:rsid w:val="00481225"/>
    <w:rsid w:val="004829EC"/>
    <w:rsid w:val="0049140F"/>
    <w:rsid w:val="004A6776"/>
    <w:rsid w:val="004B0AA9"/>
    <w:rsid w:val="00525813"/>
    <w:rsid w:val="00533878"/>
    <w:rsid w:val="0055147A"/>
    <w:rsid w:val="00551DA4"/>
    <w:rsid w:val="00566604"/>
    <w:rsid w:val="00581E0C"/>
    <w:rsid w:val="005B3869"/>
    <w:rsid w:val="005C223C"/>
    <w:rsid w:val="005F3649"/>
    <w:rsid w:val="00623156"/>
    <w:rsid w:val="006430BB"/>
    <w:rsid w:val="0065246A"/>
    <w:rsid w:val="00652C02"/>
    <w:rsid w:val="00653144"/>
    <w:rsid w:val="006559D5"/>
    <w:rsid w:val="006855B8"/>
    <w:rsid w:val="006918A5"/>
    <w:rsid w:val="006954A9"/>
    <w:rsid w:val="006A52D7"/>
    <w:rsid w:val="006A6923"/>
    <w:rsid w:val="006A73FB"/>
    <w:rsid w:val="006B13C5"/>
    <w:rsid w:val="006B365A"/>
    <w:rsid w:val="00705C79"/>
    <w:rsid w:val="00713EFC"/>
    <w:rsid w:val="007159F4"/>
    <w:rsid w:val="00724E2F"/>
    <w:rsid w:val="00741257"/>
    <w:rsid w:val="00742399"/>
    <w:rsid w:val="00747CFE"/>
    <w:rsid w:val="00786FD2"/>
    <w:rsid w:val="0079592D"/>
    <w:rsid w:val="007B2AB9"/>
    <w:rsid w:val="007E0237"/>
    <w:rsid w:val="007F7BF3"/>
    <w:rsid w:val="0080359A"/>
    <w:rsid w:val="00812A70"/>
    <w:rsid w:val="00837076"/>
    <w:rsid w:val="008545CE"/>
    <w:rsid w:val="008602E8"/>
    <w:rsid w:val="00881B92"/>
    <w:rsid w:val="00896B98"/>
    <w:rsid w:val="008B0948"/>
    <w:rsid w:val="008C2E73"/>
    <w:rsid w:val="008D2543"/>
    <w:rsid w:val="008E26E8"/>
    <w:rsid w:val="008E5F98"/>
    <w:rsid w:val="008E7490"/>
    <w:rsid w:val="008F11A0"/>
    <w:rsid w:val="00901FCA"/>
    <w:rsid w:val="00923318"/>
    <w:rsid w:val="00960E2B"/>
    <w:rsid w:val="00963C69"/>
    <w:rsid w:val="00964A73"/>
    <w:rsid w:val="009659E5"/>
    <w:rsid w:val="00990C08"/>
    <w:rsid w:val="009C61C3"/>
    <w:rsid w:val="009C70A3"/>
    <w:rsid w:val="009D46AF"/>
    <w:rsid w:val="00A235BF"/>
    <w:rsid w:val="00A33B24"/>
    <w:rsid w:val="00A33EB0"/>
    <w:rsid w:val="00A42C1D"/>
    <w:rsid w:val="00A522AE"/>
    <w:rsid w:val="00A5429E"/>
    <w:rsid w:val="00A5687E"/>
    <w:rsid w:val="00A704CA"/>
    <w:rsid w:val="00A70C9C"/>
    <w:rsid w:val="00A743F1"/>
    <w:rsid w:val="00A8597B"/>
    <w:rsid w:val="00AA1321"/>
    <w:rsid w:val="00AA27CE"/>
    <w:rsid w:val="00AB3386"/>
    <w:rsid w:val="00AC68C9"/>
    <w:rsid w:val="00AD0A8C"/>
    <w:rsid w:val="00AE2B1B"/>
    <w:rsid w:val="00AF1D6F"/>
    <w:rsid w:val="00AF6A41"/>
    <w:rsid w:val="00B24D82"/>
    <w:rsid w:val="00B36141"/>
    <w:rsid w:val="00B61682"/>
    <w:rsid w:val="00B64AE5"/>
    <w:rsid w:val="00B715FF"/>
    <w:rsid w:val="00B80FC4"/>
    <w:rsid w:val="00B92C82"/>
    <w:rsid w:val="00B93A74"/>
    <w:rsid w:val="00B93F44"/>
    <w:rsid w:val="00BA485C"/>
    <w:rsid w:val="00BB158D"/>
    <w:rsid w:val="00BC784D"/>
    <w:rsid w:val="00BD4225"/>
    <w:rsid w:val="00BE373C"/>
    <w:rsid w:val="00C21FDB"/>
    <w:rsid w:val="00C27F8B"/>
    <w:rsid w:val="00C47100"/>
    <w:rsid w:val="00C60709"/>
    <w:rsid w:val="00C6231C"/>
    <w:rsid w:val="00C6438E"/>
    <w:rsid w:val="00C9178E"/>
    <w:rsid w:val="00CA218F"/>
    <w:rsid w:val="00CA5E92"/>
    <w:rsid w:val="00CA7ED3"/>
    <w:rsid w:val="00CB13BF"/>
    <w:rsid w:val="00CB2CE0"/>
    <w:rsid w:val="00CD68BF"/>
    <w:rsid w:val="00CE62E2"/>
    <w:rsid w:val="00D21BE6"/>
    <w:rsid w:val="00D325D5"/>
    <w:rsid w:val="00D42933"/>
    <w:rsid w:val="00D53E3C"/>
    <w:rsid w:val="00D652D3"/>
    <w:rsid w:val="00D81F58"/>
    <w:rsid w:val="00DB18C0"/>
    <w:rsid w:val="00DB3FD6"/>
    <w:rsid w:val="00DC36B7"/>
    <w:rsid w:val="00DC50BF"/>
    <w:rsid w:val="00E125B6"/>
    <w:rsid w:val="00E133BA"/>
    <w:rsid w:val="00E1725C"/>
    <w:rsid w:val="00E20C7F"/>
    <w:rsid w:val="00E25C35"/>
    <w:rsid w:val="00E347A8"/>
    <w:rsid w:val="00E673A1"/>
    <w:rsid w:val="00E80661"/>
    <w:rsid w:val="00E82ADE"/>
    <w:rsid w:val="00E839ED"/>
    <w:rsid w:val="00EB6DE2"/>
    <w:rsid w:val="00EB7A7A"/>
    <w:rsid w:val="00EC1CA5"/>
    <w:rsid w:val="00EC4D61"/>
    <w:rsid w:val="00ED1FBF"/>
    <w:rsid w:val="00ED5B5E"/>
    <w:rsid w:val="00F07255"/>
    <w:rsid w:val="00F121D8"/>
    <w:rsid w:val="00F35B78"/>
    <w:rsid w:val="00F35D50"/>
    <w:rsid w:val="00F46F2F"/>
    <w:rsid w:val="00F66387"/>
    <w:rsid w:val="00F9048A"/>
    <w:rsid w:val="00F90CF9"/>
    <w:rsid w:val="00F97114"/>
    <w:rsid w:val="00FA12DB"/>
    <w:rsid w:val="00FA7569"/>
    <w:rsid w:val="00FB053E"/>
    <w:rsid w:val="00FB34CC"/>
    <w:rsid w:val="00FB5497"/>
    <w:rsid w:val="00FD10F4"/>
    <w:rsid w:val="00FD430B"/>
    <w:rsid w:val="00FE7506"/>
    <w:rsid w:val="00FF0918"/>
    <w:rsid w:val="00FF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0ABD4E"/>
  <w15:chartTrackingRefBased/>
  <w15:docId w15:val="{274094C9-B4DE-4392-BCCD-E3C2AAD1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2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3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273D4"/>
    <w:pPr>
      <w:ind w:left="720"/>
      <w:contextualSpacing/>
    </w:pPr>
  </w:style>
  <w:style w:type="character" w:styleId="CommentReference">
    <w:name w:val="annotation reference"/>
    <w:basedOn w:val="DefaultParagraphFont"/>
    <w:uiPriority w:val="99"/>
    <w:semiHidden/>
    <w:unhideWhenUsed/>
    <w:rsid w:val="00106A4A"/>
    <w:rPr>
      <w:sz w:val="16"/>
      <w:szCs w:val="16"/>
    </w:rPr>
  </w:style>
  <w:style w:type="paragraph" w:styleId="BalloonText">
    <w:name w:val="Balloon Text"/>
    <w:basedOn w:val="Normal"/>
    <w:link w:val="BalloonTextChar"/>
    <w:uiPriority w:val="99"/>
    <w:semiHidden/>
    <w:unhideWhenUsed/>
    <w:rsid w:val="00106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A4A"/>
    <w:rPr>
      <w:rFonts w:ascii="Segoe UI" w:hAnsi="Segoe UI" w:cs="Segoe UI"/>
      <w:sz w:val="18"/>
      <w:szCs w:val="18"/>
    </w:rPr>
  </w:style>
  <w:style w:type="paragraph" w:styleId="CommentText">
    <w:name w:val="annotation text"/>
    <w:basedOn w:val="Normal"/>
    <w:link w:val="CommentTextChar"/>
    <w:uiPriority w:val="99"/>
    <w:unhideWhenUsed/>
    <w:rsid w:val="00106A4A"/>
    <w:pPr>
      <w:spacing w:line="240" w:lineRule="auto"/>
    </w:pPr>
    <w:rPr>
      <w:sz w:val="20"/>
      <w:szCs w:val="20"/>
    </w:rPr>
  </w:style>
  <w:style w:type="character" w:customStyle="1" w:styleId="CommentTextChar">
    <w:name w:val="Comment Text Char"/>
    <w:basedOn w:val="DefaultParagraphFont"/>
    <w:link w:val="CommentText"/>
    <w:uiPriority w:val="99"/>
    <w:rsid w:val="00106A4A"/>
    <w:rPr>
      <w:sz w:val="20"/>
      <w:szCs w:val="20"/>
    </w:rPr>
  </w:style>
  <w:style w:type="paragraph" w:styleId="CommentSubject">
    <w:name w:val="annotation subject"/>
    <w:basedOn w:val="CommentText"/>
    <w:next w:val="CommentText"/>
    <w:link w:val="CommentSubjectChar"/>
    <w:uiPriority w:val="99"/>
    <w:semiHidden/>
    <w:unhideWhenUsed/>
    <w:rsid w:val="00106A4A"/>
    <w:rPr>
      <w:b/>
      <w:bCs/>
    </w:rPr>
  </w:style>
  <w:style w:type="character" w:customStyle="1" w:styleId="CommentSubjectChar">
    <w:name w:val="Comment Subject Char"/>
    <w:basedOn w:val="CommentTextChar"/>
    <w:link w:val="CommentSubject"/>
    <w:uiPriority w:val="99"/>
    <w:semiHidden/>
    <w:rsid w:val="00106A4A"/>
    <w:rPr>
      <w:b/>
      <w:bCs/>
      <w:sz w:val="20"/>
      <w:szCs w:val="20"/>
    </w:rPr>
  </w:style>
  <w:style w:type="paragraph" w:styleId="Caption">
    <w:name w:val="caption"/>
    <w:basedOn w:val="Normal"/>
    <w:next w:val="Normal"/>
    <w:uiPriority w:val="35"/>
    <w:unhideWhenUsed/>
    <w:qFormat/>
    <w:rsid w:val="000E657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E02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92EB1-2D57-4C59-84CC-E143DC81464F}">
  <ds:schemaRefs>
    <ds:schemaRef ds:uri="http://schemas.microsoft.com/sharepoint/v3/contenttype/forms"/>
  </ds:schemaRefs>
</ds:datastoreItem>
</file>

<file path=customXml/itemProps2.xml><?xml version="1.0" encoding="utf-8"?>
<ds:datastoreItem xmlns:ds="http://schemas.openxmlformats.org/officeDocument/2006/customXml" ds:itemID="{F5476291-83B5-4B73-BBE3-8B4EB30D4C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760388-1ABC-4753-B211-94DE49D273FE}">
  <ds:schemaRefs>
    <ds:schemaRef ds:uri="8c008993-a31f-4b40-b1f3-88dd9c6e1924"/>
    <ds:schemaRef ds:uri="http://purl.org/dc/dcmitype/"/>
    <ds:schemaRef ds:uri="http://purl.org/dc/terms/"/>
    <ds:schemaRef ds:uri="http://purl.org/dc/elements/1.1/"/>
    <ds:schemaRef ds:uri="http://schemas.microsoft.com/office/2006/documentManagement/types"/>
    <ds:schemaRef ds:uri="360018dd-41eb-4458-b1d4-4b46a95a2b02"/>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CAB68975-A83D-4828-9F58-749287A59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9</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27</cp:revision>
  <dcterms:created xsi:type="dcterms:W3CDTF">2023-02-02T21:35:00Z</dcterms:created>
  <dcterms:modified xsi:type="dcterms:W3CDTF">2023-02-08T03:00:00Z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ies>
</file>